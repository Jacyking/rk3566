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14"/>
        <w:gridCol w:w="48"/>
        <w:gridCol w:w="540"/>
        <w:gridCol w:w="712"/>
        <w:gridCol w:w="1408"/>
        <w:gridCol w:w="836"/>
        <w:gridCol w:w="598"/>
        <w:gridCol w:w="188"/>
        <w:gridCol w:w="378"/>
        <w:gridCol w:w="154"/>
        <w:gridCol w:w="9"/>
        <w:gridCol w:w="898"/>
        <w:gridCol w:w="179"/>
        <w:gridCol w:w="181"/>
        <w:gridCol w:w="360"/>
        <w:gridCol w:w="2325"/>
        <w:gridCol w:w="21"/>
      </w:tblGrid>
      <w:tr w:rsidR="00C73182" w:rsidRPr="00BE3A07" w14:paraId="5F757F8F" w14:textId="77777777">
        <w:trPr>
          <w:cantSplit/>
          <w:trHeight w:hRule="exact" w:val="369"/>
          <w:jc w:val="center"/>
        </w:trPr>
        <w:tc>
          <w:tcPr>
            <w:tcW w:w="6562" w:type="dxa"/>
            <w:gridSpan w:val="13"/>
            <w:tcBorders>
              <w:top w:val="nil"/>
              <w:left w:val="nil"/>
              <w:bottom w:val="single" w:sz="6" w:space="0" w:color="auto"/>
              <w:right w:val="single" w:sz="12" w:space="0" w:color="auto"/>
            </w:tcBorders>
            <w:vAlign w:val="bottom"/>
          </w:tcPr>
          <w:p w14:paraId="54E670D0" w14:textId="77777777" w:rsidR="00C73182" w:rsidRPr="00BE3A07" w:rsidRDefault="006C3AF5">
            <w:pPr>
              <w:pStyle w:val="BalloonText"/>
              <w:rPr>
                <w:rFonts w:ascii="宋体" w:hAnsi="宋体"/>
                <w:color w:val="000000" w:themeColor="text1"/>
              </w:rPr>
            </w:pPr>
            <w:r w:rsidRPr="00BE3A07">
              <w:rPr>
                <w:rFonts w:ascii="宋体" w:hAnsi="宋体"/>
                <w:color w:val="000000" w:themeColor="text1"/>
              </w:rPr>
              <w:t>请按照“注意事项”正确填写本表各栏</w:t>
            </w:r>
          </w:p>
        </w:tc>
        <w:tc>
          <w:tcPr>
            <w:tcW w:w="2887" w:type="dxa"/>
            <w:gridSpan w:val="4"/>
            <w:tcBorders>
              <w:top w:val="single" w:sz="12" w:space="0" w:color="auto"/>
              <w:left w:val="single" w:sz="12" w:space="0" w:color="auto"/>
              <w:bottom w:val="single" w:sz="6" w:space="0" w:color="auto"/>
              <w:right w:val="single" w:sz="12" w:space="0" w:color="auto"/>
            </w:tcBorders>
            <w:vAlign w:val="center"/>
          </w:tcPr>
          <w:p w14:paraId="2782C969" w14:textId="77777777" w:rsidR="00C73182" w:rsidRPr="00BE3A07" w:rsidRDefault="006C3AF5">
            <w:pPr>
              <w:pStyle w:val="Header"/>
              <w:pBdr>
                <w:bottom w:val="none" w:sz="0" w:space="0" w:color="auto"/>
              </w:pBdr>
              <w:tabs>
                <w:tab w:val="clear" w:pos="4153"/>
                <w:tab w:val="clear" w:pos="8306"/>
              </w:tabs>
              <w:snapToGrid/>
              <w:rPr>
                <w:rFonts w:ascii="宋体" w:hAnsi="宋体"/>
                <w:color w:val="000000" w:themeColor="text1"/>
              </w:rPr>
            </w:pPr>
            <w:r w:rsidRPr="00BE3A07">
              <w:rPr>
                <w:rFonts w:ascii="宋体" w:hAnsi="宋体"/>
                <w:color w:val="000000" w:themeColor="text1"/>
              </w:rPr>
              <w:t>此</w:t>
            </w:r>
            <w:proofErr w:type="gramStart"/>
            <w:r w:rsidRPr="00BE3A07">
              <w:rPr>
                <w:rFonts w:ascii="宋体" w:hAnsi="宋体"/>
                <w:color w:val="000000" w:themeColor="text1"/>
              </w:rPr>
              <w:t>框内容</w:t>
            </w:r>
            <w:proofErr w:type="gramEnd"/>
            <w:r w:rsidRPr="00BE3A07">
              <w:rPr>
                <w:rFonts w:ascii="宋体" w:hAnsi="宋体"/>
                <w:color w:val="000000" w:themeColor="text1"/>
              </w:rPr>
              <w:t>由国家知识产权局填写</w:t>
            </w:r>
          </w:p>
        </w:tc>
      </w:tr>
      <w:tr w:rsidR="00C73182" w:rsidRPr="00BE3A07" w14:paraId="2B9845A8" w14:textId="77777777">
        <w:trPr>
          <w:cantSplit/>
          <w:trHeight w:hRule="exact" w:val="312"/>
          <w:jc w:val="center"/>
        </w:trPr>
        <w:tc>
          <w:tcPr>
            <w:tcW w:w="662" w:type="dxa"/>
            <w:gridSpan w:val="2"/>
            <w:vMerge w:val="restart"/>
            <w:tcBorders>
              <w:top w:val="single" w:sz="6" w:space="0" w:color="auto"/>
              <w:left w:val="single" w:sz="6" w:space="0" w:color="auto"/>
              <w:bottom w:val="single" w:sz="6" w:space="0" w:color="auto"/>
              <w:right w:val="single" w:sz="4" w:space="0" w:color="auto"/>
            </w:tcBorders>
          </w:tcPr>
          <w:p w14:paraId="39AB768D" w14:textId="77777777" w:rsidR="00C73182" w:rsidRPr="00BE3A07" w:rsidRDefault="006C3AF5">
            <w:pPr>
              <w:spacing w:line="320" w:lineRule="exact"/>
              <w:rPr>
                <w:rFonts w:ascii="宋体" w:hAnsi="宋体"/>
                <w:color w:val="000000" w:themeColor="text1"/>
              </w:rPr>
            </w:pPr>
            <w:r w:rsidRPr="00BE3A07">
              <w:rPr>
                <w:rFonts w:ascii="宋体" w:hAnsi="宋体" w:cs="宋体" w:hint="eastAsia"/>
                <w:color w:val="000000" w:themeColor="text1"/>
              </w:rPr>
              <w:t>⑦</w:t>
            </w:r>
          </w:p>
          <w:p w14:paraId="01EFE4C1" w14:textId="77777777" w:rsidR="00C73182" w:rsidRPr="00BE3A07" w:rsidRDefault="006C3AF5">
            <w:pPr>
              <w:pStyle w:val="BodyText2"/>
              <w:rPr>
                <w:color w:val="000000" w:themeColor="text1"/>
              </w:rPr>
            </w:pPr>
            <w:r w:rsidRPr="00BE3A07">
              <w:rPr>
                <w:color w:val="000000" w:themeColor="text1"/>
              </w:rPr>
              <w:t>实用新型名称</w:t>
            </w:r>
          </w:p>
          <w:p w14:paraId="6B27784F" w14:textId="77777777" w:rsidR="00C73182" w:rsidRPr="00BE3A07" w:rsidRDefault="00C73182">
            <w:pPr>
              <w:spacing w:before="60" w:line="220" w:lineRule="exact"/>
              <w:rPr>
                <w:rFonts w:ascii="宋体" w:hAnsi="宋体"/>
                <w:color w:val="000000" w:themeColor="text1"/>
              </w:rPr>
            </w:pPr>
          </w:p>
          <w:p w14:paraId="643F5161" w14:textId="77777777" w:rsidR="00C73182" w:rsidRPr="00BE3A07" w:rsidRDefault="00C73182">
            <w:pPr>
              <w:spacing w:before="60" w:line="220" w:lineRule="exact"/>
              <w:rPr>
                <w:rFonts w:ascii="宋体" w:hAnsi="宋体"/>
                <w:color w:val="000000" w:themeColor="text1"/>
              </w:rPr>
            </w:pPr>
          </w:p>
          <w:p w14:paraId="6C21EF8B" w14:textId="77777777" w:rsidR="00C73182" w:rsidRPr="00BE3A07" w:rsidRDefault="00C73182">
            <w:pPr>
              <w:spacing w:before="60" w:line="220" w:lineRule="exact"/>
              <w:rPr>
                <w:rFonts w:ascii="宋体" w:hAnsi="宋体"/>
                <w:color w:val="000000" w:themeColor="text1"/>
              </w:rPr>
            </w:pPr>
          </w:p>
          <w:p w14:paraId="6CEFAA9E" w14:textId="77777777" w:rsidR="00C73182" w:rsidRPr="00BE3A07" w:rsidRDefault="00C73182">
            <w:pPr>
              <w:spacing w:before="60" w:line="220" w:lineRule="exact"/>
              <w:rPr>
                <w:rFonts w:ascii="宋体" w:hAnsi="宋体"/>
                <w:color w:val="000000" w:themeColor="text1"/>
              </w:rPr>
            </w:pPr>
          </w:p>
        </w:tc>
        <w:tc>
          <w:tcPr>
            <w:tcW w:w="5900" w:type="dxa"/>
            <w:gridSpan w:val="11"/>
            <w:vMerge w:val="restart"/>
            <w:tcBorders>
              <w:top w:val="single" w:sz="6" w:space="0" w:color="auto"/>
              <w:left w:val="single" w:sz="4" w:space="0" w:color="auto"/>
              <w:bottom w:val="single" w:sz="6" w:space="0" w:color="auto"/>
              <w:right w:val="single" w:sz="12" w:space="0" w:color="auto"/>
            </w:tcBorders>
            <w:vAlign w:val="center"/>
          </w:tcPr>
          <w:p w14:paraId="41716ACE" w14:textId="22294A5F" w:rsidR="00C73182" w:rsidRPr="00BE3A07" w:rsidRDefault="006C3AF5">
            <w:pPr>
              <w:ind w:firstLineChars="200" w:firstLine="482"/>
              <w:jc w:val="center"/>
              <w:rPr>
                <w:rFonts w:ascii="宋体" w:hAnsi="宋体"/>
                <w:b/>
                <w:bCs/>
                <w:color w:val="000000" w:themeColor="text1"/>
                <w:sz w:val="24"/>
                <w:szCs w:val="24"/>
              </w:rPr>
            </w:pPr>
            <w:r w:rsidRPr="00BE3A07">
              <w:rPr>
                <w:rFonts w:ascii="宋体" w:hAnsi="宋体"/>
                <w:b/>
                <w:sz w:val="24"/>
                <w:szCs w:val="24"/>
              </w:rPr>
              <w:t>一种</w:t>
            </w:r>
            <w:r w:rsidR="00E86C55">
              <w:rPr>
                <w:rFonts w:ascii="宋体" w:hAnsi="宋体" w:hint="eastAsia"/>
                <w:b/>
                <w:sz w:val="24"/>
                <w:szCs w:val="24"/>
              </w:rPr>
              <w:t>用于细胞培养的微型反应器系统</w:t>
            </w:r>
          </w:p>
        </w:tc>
        <w:tc>
          <w:tcPr>
            <w:tcW w:w="2887" w:type="dxa"/>
            <w:gridSpan w:val="4"/>
            <w:tcBorders>
              <w:top w:val="single" w:sz="6" w:space="0" w:color="auto"/>
              <w:left w:val="single" w:sz="12" w:space="0" w:color="auto"/>
              <w:bottom w:val="nil"/>
              <w:right w:val="single" w:sz="12" w:space="0" w:color="auto"/>
            </w:tcBorders>
            <w:vAlign w:val="center"/>
          </w:tcPr>
          <w:p w14:paraId="371B40F8" w14:textId="77777777" w:rsidR="00C73182" w:rsidRPr="00BE3A07" w:rsidRDefault="006C3AF5">
            <w:pPr>
              <w:spacing w:line="240" w:lineRule="exact"/>
              <w:rPr>
                <w:rFonts w:ascii="宋体" w:hAnsi="宋体"/>
                <w:color w:val="000000" w:themeColor="text1"/>
              </w:rPr>
            </w:pPr>
            <w:r w:rsidRPr="00BE3A07">
              <w:rPr>
                <w:rFonts w:ascii="宋体" w:hAnsi="宋体" w:cs="宋体" w:hint="eastAsia"/>
                <w:color w:val="000000" w:themeColor="text1"/>
              </w:rPr>
              <w:t>①</w:t>
            </w:r>
          </w:p>
        </w:tc>
      </w:tr>
      <w:tr w:rsidR="00C73182" w:rsidRPr="00BE3A07" w14:paraId="70CC474E" w14:textId="77777777">
        <w:trPr>
          <w:cantSplit/>
          <w:trHeight w:hRule="exact" w:val="312"/>
          <w:jc w:val="center"/>
        </w:trPr>
        <w:tc>
          <w:tcPr>
            <w:tcW w:w="662" w:type="dxa"/>
            <w:gridSpan w:val="2"/>
            <w:vMerge/>
            <w:tcBorders>
              <w:top w:val="nil"/>
              <w:left w:val="single" w:sz="6" w:space="0" w:color="auto"/>
              <w:bottom w:val="single" w:sz="6" w:space="0" w:color="auto"/>
              <w:right w:val="single" w:sz="4" w:space="0" w:color="auto"/>
            </w:tcBorders>
          </w:tcPr>
          <w:p w14:paraId="0BB51686" w14:textId="77777777" w:rsidR="00C73182" w:rsidRPr="00BE3A07" w:rsidRDefault="00C73182">
            <w:pPr>
              <w:spacing w:line="240" w:lineRule="exact"/>
              <w:rPr>
                <w:rFonts w:ascii="宋体" w:hAnsi="宋体"/>
                <w:color w:val="000000" w:themeColor="text1"/>
              </w:rPr>
            </w:pPr>
          </w:p>
        </w:tc>
        <w:tc>
          <w:tcPr>
            <w:tcW w:w="5900" w:type="dxa"/>
            <w:gridSpan w:val="11"/>
            <w:vMerge/>
            <w:tcBorders>
              <w:top w:val="nil"/>
              <w:left w:val="single" w:sz="4" w:space="0" w:color="auto"/>
              <w:bottom w:val="single" w:sz="6" w:space="0" w:color="auto"/>
              <w:right w:val="single" w:sz="12" w:space="0" w:color="auto"/>
            </w:tcBorders>
            <w:vAlign w:val="center"/>
          </w:tcPr>
          <w:p w14:paraId="3D2DDA03" w14:textId="77777777" w:rsidR="00C73182" w:rsidRPr="00BE3A07" w:rsidRDefault="00C73182">
            <w:pPr>
              <w:rPr>
                <w:rFonts w:ascii="宋体" w:hAnsi="宋体"/>
                <w:color w:val="000000" w:themeColor="text1"/>
              </w:rPr>
            </w:pPr>
          </w:p>
        </w:tc>
        <w:tc>
          <w:tcPr>
            <w:tcW w:w="2887" w:type="dxa"/>
            <w:gridSpan w:val="4"/>
            <w:tcBorders>
              <w:top w:val="nil"/>
              <w:left w:val="single" w:sz="12" w:space="0" w:color="auto"/>
              <w:bottom w:val="single" w:sz="4" w:space="0" w:color="auto"/>
              <w:right w:val="single" w:sz="12" w:space="0" w:color="auto"/>
            </w:tcBorders>
            <w:vAlign w:val="center"/>
          </w:tcPr>
          <w:p w14:paraId="23117BEF" w14:textId="77777777" w:rsidR="00C73182" w:rsidRPr="00BE3A07" w:rsidRDefault="006C3AF5">
            <w:pPr>
              <w:rPr>
                <w:rFonts w:ascii="宋体" w:hAnsi="宋体"/>
                <w:color w:val="000000" w:themeColor="text1"/>
              </w:rPr>
            </w:pPr>
            <w:r w:rsidRPr="00BE3A07">
              <w:rPr>
                <w:rFonts w:ascii="宋体" w:hAnsi="宋体"/>
                <w:color w:val="000000" w:themeColor="text1"/>
              </w:rPr>
              <w:t xml:space="preserve">申请号　　</w:t>
            </w:r>
            <w:proofErr w:type="gramStart"/>
            <w:r w:rsidRPr="00BE3A07">
              <w:rPr>
                <w:rFonts w:ascii="宋体" w:hAnsi="宋体"/>
                <w:color w:val="000000" w:themeColor="text1"/>
              </w:rPr>
              <w:t xml:space="preserve">　</w:t>
            </w:r>
            <w:proofErr w:type="gramEnd"/>
            <w:r w:rsidRPr="00BE3A07">
              <w:rPr>
                <w:rFonts w:ascii="宋体" w:hAnsi="宋体"/>
                <w:color w:val="000000" w:themeColor="text1"/>
              </w:rPr>
              <w:t>（实用新型）</w:t>
            </w:r>
          </w:p>
        </w:tc>
      </w:tr>
      <w:tr w:rsidR="00C73182" w:rsidRPr="00BE3A07" w14:paraId="315E1783" w14:textId="77777777">
        <w:trPr>
          <w:cantSplit/>
          <w:trHeight w:hRule="exact" w:val="312"/>
          <w:jc w:val="center"/>
        </w:trPr>
        <w:tc>
          <w:tcPr>
            <w:tcW w:w="662" w:type="dxa"/>
            <w:gridSpan w:val="2"/>
            <w:vMerge/>
            <w:tcBorders>
              <w:top w:val="nil"/>
              <w:left w:val="single" w:sz="6" w:space="0" w:color="auto"/>
              <w:bottom w:val="single" w:sz="6" w:space="0" w:color="auto"/>
              <w:right w:val="single" w:sz="4" w:space="0" w:color="auto"/>
            </w:tcBorders>
          </w:tcPr>
          <w:p w14:paraId="67D8601D" w14:textId="77777777" w:rsidR="00C73182" w:rsidRPr="00BE3A07" w:rsidRDefault="00C73182">
            <w:pPr>
              <w:spacing w:line="240" w:lineRule="exact"/>
              <w:rPr>
                <w:rFonts w:ascii="宋体" w:hAnsi="宋体"/>
                <w:color w:val="000000" w:themeColor="text1"/>
              </w:rPr>
            </w:pPr>
          </w:p>
        </w:tc>
        <w:tc>
          <w:tcPr>
            <w:tcW w:w="5900" w:type="dxa"/>
            <w:gridSpan w:val="11"/>
            <w:vMerge/>
            <w:tcBorders>
              <w:top w:val="nil"/>
              <w:left w:val="single" w:sz="4" w:space="0" w:color="auto"/>
              <w:bottom w:val="single" w:sz="6" w:space="0" w:color="auto"/>
              <w:right w:val="single" w:sz="12" w:space="0" w:color="auto"/>
            </w:tcBorders>
            <w:vAlign w:val="center"/>
          </w:tcPr>
          <w:p w14:paraId="72EC1E36" w14:textId="77777777" w:rsidR="00C73182" w:rsidRPr="00BE3A07" w:rsidRDefault="00C73182">
            <w:pPr>
              <w:rPr>
                <w:rFonts w:ascii="宋体" w:hAnsi="宋体"/>
                <w:color w:val="000000" w:themeColor="text1"/>
              </w:rPr>
            </w:pPr>
          </w:p>
        </w:tc>
        <w:tc>
          <w:tcPr>
            <w:tcW w:w="2887" w:type="dxa"/>
            <w:gridSpan w:val="4"/>
            <w:tcBorders>
              <w:top w:val="single" w:sz="4" w:space="0" w:color="auto"/>
              <w:left w:val="single" w:sz="12" w:space="0" w:color="auto"/>
              <w:bottom w:val="nil"/>
              <w:right w:val="single" w:sz="12" w:space="0" w:color="auto"/>
            </w:tcBorders>
            <w:vAlign w:val="center"/>
          </w:tcPr>
          <w:p w14:paraId="674FEA1C" w14:textId="77777777" w:rsidR="00C73182" w:rsidRPr="00BE3A07" w:rsidRDefault="006C3AF5">
            <w:pPr>
              <w:rPr>
                <w:rFonts w:ascii="宋体" w:hAnsi="宋体"/>
                <w:color w:val="000000" w:themeColor="text1"/>
              </w:rPr>
            </w:pPr>
            <w:r w:rsidRPr="00BE3A07">
              <w:rPr>
                <w:rFonts w:ascii="宋体" w:hAnsi="宋体" w:cs="宋体" w:hint="eastAsia"/>
                <w:color w:val="000000" w:themeColor="text1"/>
              </w:rPr>
              <w:t>②</w:t>
            </w:r>
            <w:r w:rsidRPr="00BE3A07">
              <w:rPr>
                <w:rFonts w:ascii="宋体" w:hAnsi="宋体"/>
                <w:color w:val="000000" w:themeColor="text1"/>
              </w:rPr>
              <w:t>分案</w:t>
            </w:r>
          </w:p>
          <w:p w14:paraId="7FD534F8" w14:textId="77777777" w:rsidR="00C73182" w:rsidRPr="00BE3A07" w:rsidRDefault="00C73182">
            <w:pPr>
              <w:rPr>
                <w:rFonts w:ascii="宋体" w:hAnsi="宋体"/>
                <w:color w:val="000000" w:themeColor="text1"/>
              </w:rPr>
            </w:pPr>
          </w:p>
        </w:tc>
      </w:tr>
      <w:tr w:rsidR="00C73182" w:rsidRPr="00BE3A07" w14:paraId="0B3EC08B" w14:textId="77777777">
        <w:trPr>
          <w:cantSplit/>
          <w:trHeight w:hRule="exact" w:val="564"/>
          <w:jc w:val="center"/>
        </w:trPr>
        <w:tc>
          <w:tcPr>
            <w:tcW w:w="662" w:type="dxa"/>
            <w:gridSpan w:val="2"/>
            <w:vMerge/>
            <w:tcBorders>
              <w:top w:val="nil"/>
              <w:left w:val="single" w:sz="6" w:space="0" w:color="auto"/>
              <w:bottom w:val="single" w:sz="6" w:space="0" w:color="auto"/>
              <w:right w:val="single" w:sz="4" w:space="0" w:color="auto"/>
            </w:tcBorders>
          </w:tcPr>
          <w:p w14:paraId="01B8DB87" w14:textId="77777777" w:rsidR="00C73182" w:rsidRPr="00BE3A07" w:rsidRDefault="00C73182">
            <w:pPr>
              <w:rPr>
                <w:rFonts w:ascii="宋体" w:hAnsi="宋体"/>
                <w:color w:val="000000" w:themeColor="text1"/>
              </w:rPr>
            </w:pPr>
          </w:p>
        </w:tc>
        <w:tc>
          <w:tcPr>
            <w:tcW w:w="5900" w:type="dxa"/>
            <w:gridSpan w:val="11"/>
            <w:vMerge/>
            <w:tcBorders>
              <w:top w:val="nil"/>
              <w:left w:val="single" w:sz="4" w:space="0" w:color="auto"/>
              <w:bottom w:val="single" w:sz="6" w:space="0" w:color="auto"/>
              <w:right w:val="single" w:sz="12" w:space="0" w:color="auto"/>
            </w:tcBorders>
          </w:tcPr>
          <w:p w14:paraId="2BCA82D7" w14:textId="77777777" w:rsidR="00C73182" w:rsidRPr="00BE3A07" w:rsidRDefault="00C73182">
            <w:pPr>
              <w:rPr>
                <w:rFonts w:ascii="宋体" w:hAnsi="宋体"/>
                <w:color w:val="000000" w:themeColor="text1"/>
              </w:rPr>
            </w:pPr>
          </w:p>
        </w:tc>
        <w:tc>
          <w:tcPr>
            <w:tcW w:w="2887" w:type="dxa"/>
            <w:gridSpan w:val="4"/>
            <w:tcBorders>
              <w:top w:val="nil"/>
              <w:left w:val="single" w:sz="12" w:space="0" w:color="auto"/>
              <w:bottom w:val="single" w:sz="4" w:space="0" w:color="auto"/>
              <w:right w:val="single" w:sz="12" w:space="0" w:color="auto"/>
            </w:tcBorders>
            <w:vAlign w:val="center"/>
          </w:tcPr>
          <w:p w14:paraId="130A3FD0" w14:textId="77777777" w:rsidR="00C73182" w:rsidRPr="00BE3A07" w:rsidRDefault="006C3AF5">
            <w:pPr>
              <w:rPr>
                <w:rFonts w:ascii="宋体" w:hAnsi="宋体"/>
                <w:color w:val="000000" w:themeColor="text1"/>
              </w:rPr>
            </w:pPr>
            <w:r w:rsidRPr="00BE3A07">
              <w:rPr>
                <w:rFonts w:ascii="宋体" w:hAnsi="宋体"/>
                <w:color w:val="000000" w:themeColor="text1"/>
              </w:rPr>
              <w:t>提交日</w:t>
            </w:r>
          </w:p>
        </w:tc>
      </w:tr>
      <w:tr w:rsidR="00C73182" w:rsidRPr="00BE3A07" w14:paraId="5E599AC9" w14:textId="77777777">
        <w:trPr>
          <w:cantSplit/>
          <w:trHeight w:val="454"/>
          <w:jc w:val="center"/>
        </w:trPr>
        <w:tc>
          <w:tcPr>
            <w:tcW w:w="662" w:type="dxa"/>
            <w:gridSpan w:val="2"/>
            <w:vMerge w:val="restart"/>
            <w:tcBorders>
              <w:top w:val="single" w:sz="6" w:space="0" w:color="auto"/>
              <w:left w:val="single" w:sz="6" w:space="0" w:color="auto"/>
              <w:right w:val="single" w:sz="4" w:space="0" w:color="auto"/>
            </w:tcBorders>
          </w:tcPr>
          <w:p w14:paraId="016D4DE5" w14:textId="77777777" w:rsidR="00C73182" w:rsidRPr="00BE3A07" w:rsidRDefault="006C3AF5">
            <w:pPr>
              <w:spacing w:line="320" w:lineRule="exact"/>
              <w:rPr>
                <w:rFonts w:ascii="宋体" w:hAnsi="宋体"/>
                <w:color w:val="000000" w:themeColor="text1"/>
              </w:rPr>
            </w:pPr>
            <w:r w:rsidRPr="00BE3A07">
              <w:rPr>
                <w:rFonts w:ascii="宋体" w:hAnsi="宋体" w:cs="宋体" w:hint="eastAsia"/>
                <w:color w:val="000000" w:themeColor="text1"/>
              </w:rPr>
              <w:t>⑧</w:t>
            </w:r>
          </w:p>
          <w:p w14:paraId="595202E9" w14:textId="77777777" w:rsidR="00C73182" w:rsidRPr="00BE3A07" w:rsidRDefault="006C3AF5">
            <w:pPr>
              <w:jc w:val="center"/>
              <w:rPr>
                <w:rFonts w:ascii="宋体" w:hAnsi="宋体"/>
                <w:color w:val="000000" w:themeColor="text1"/>
              </w:rPr>
            </w:pPr>
            <w:r w:rsidRPr="00BE3A07">
              <w:rPr>
                <w:rFonts w:ascii="宋体" w:hAnsi="宋体"/>
                <w:color w:val="000000" w:themeColor="text1"/>
              </w:rPr>
              <w:t>发</w:t>
            </w:r>
          </w:p>
          <w:p w14:paraId="3A4691BE" w14:textId="77777777" w:rsidR="00C73182" w:rsidRPr="00BE3A07" w:rsidRDefault="006C3AF5">
            <w:pPr>
              <w:jc w:val="center"/>
              <w:rPr>
                <w:rFonts w:ascii="宋体" w:hAnsi="宋体"/>
                <w:color w:val="000000" w:themeColor="text1"/>
              </w:rPr>
            </w:pPr>
            <w:r w:rsidRPr="00BE3A07">
              <w:rPr>
                <w:rFonts w:ascii="宋体" w:hAnsi="宋体"/>
                <w:color w:val="000000" w:themeColor="text1"/>
              </w:rPr>
              <w:t>明</w:t>
            </w:r>
          </w:p>
          <w:p w14:paraId="4051F6F2" w14:textId="77777777" w:rsidR="00C73182" w:rsidRPr="00BE3A07" w:rsidRDefault="006C3AF5">
            <w:pPr>
              <w:jc w:val="center"/>
              <w:rPr>
                <w:rFonts w:ascii="宋体" w:hAnsi="宋体"/>
                <w:color w:val="000000" w:themeColor="text1"/>
              </w:rPr>
            </w:pPr>
            <w:r w:rsidRPr="00BE3A07">
              <w:rPr>
                <w:rFonts w:ascii="宋体" w:hAnsi="宋体"/>
                <w:color w:val="000000" w:themeColor="text1"/>
              </w:rPr>
              <w:t>人</w:t>
            </w:r>
          </w:p>
        </w:tc>
        <w:tc>
          <w:tcPr>
            <w:tcW w:w="5900" w:type="dxa"/>
            <w:gridSpan w:val="11"/>
            <w:vMerge w:val="restart"/>
            <w:tcBorders>
              <w:top w:val="single" w:sz="6" w:space="0" w:color="auto"/>
              <w:left w:val="single" w:sz="4" w:space="0" w:color="auto"/>
              <w:right w:val="single" w:sz="12" w:space="0" w:color="auto"/>
            </w:tcBorders>
            <w:vAlign w:val="center"/>
          </w:tcPr>
          <w:p w14:paraId="237B8259" w14:textId="463A4CF7" w:rsidR="00C73182" w:rsidRPr="0094435A" w:rsidRDefault="002A3543">
            <w:pPr>
              <w:spacing w:before="60"/>
              <w:jc w:val="center"/>
              <w:rPr>
                <w:rFonts w:ascii="宋体" w:hAnsi="宋体"/>
                <w:b/>
                <w:bCs/>
                <w:color w:val="000000" w:themeColor="text1"/>
                <w:sz w:val="24"/>
                <w:szCs w:val="24"/>
              </w:rPr>
            </w:pPr>
            <w:r w:rsidRPr="002A3543">
              <w:rPr>
                <w:rFonts w:ascii="宋体" w:hAnsi="宋体" w:hint="eastAsia"/>
                <w:b/>
                <w:bCs/>
                <w:sz w:val="24"/>
                <w:szCs w:val="24"/>
              </w:rPr>
              <w:t>刘宏斐，李雪良，赵北辰，徐胜楠，陈坚，李江华</w:t>
            </w:r>
          </w:p>
        </w:tc>
        <w:tc>
          <w:tcPr>
            <w:tcW w:w="2887" w:type="dxa"/>
            <w:gridSpan w:val="4"/>
            <w:tcBorders>
              <w:top w:val="single" w:sz="4" w:space="0" w:color="auto"/>
              <w:left w:val="single" w:sz="12" w:space="0" w:color="auto"/>
              <w:bottom w:val="single" w:sz="4" w:space="0" w:color="auto"/>
              <w:right w:val="single" w:sz="12" w:space="0" w:color="auto"/>
            </w:tcBorders>
          </w:tcPr>
          <w:p w14:paraId="54446167" w14:textId="77777777" w:rsidR="00C73182" w:rsidRPr="00BE3A07" w:rsidRDefault="006C3AF5">
            <w:pPr>
              <w:spacing w:line="240" w:lineRule="exact"/>
              <w:rPr>
                <w:rFonts w:ascii="宋体" w:hAnsi="宋体"/>
                <w:color w:val="000000" w:themeColor="text1"/>
                <w:sz w:val="24"/>
                <w:szCs w:val="24"/>
              </w:rPr>
            </w:pPr>
            <w:r w:rsidRPr="00BE3A07">
              <w:rPr>
                <w:rFonts w:ascii="宋体" w:hAnsi="宋体" w:cs="宋体" w:hint="eastAsia"/>
                <w:color w:val="000000" w:themeColor="text1"/>
                <w:sz w:val="24"/>
                <w:szCs w:val="24"/>
              </w:rPr>
              <w:t>③</w:t>
            </w:r>
            <w:r w:rsidRPr="00BE3A07">
              <w:rPr>
                <w:rFonts w:ascii="宋体" w:hAnsi="宋体"/>
                <w:color w:val="000000" w:themeColor="text1"/>
                <w:sz w:val="24"/>
                <w:szCs w:val="24"/>
              </w:rPr>
              <w:t>申请日</w:t>
            </w:r>
          </w:p>
        </w:tc>
      </w:tr>
      <w:tr w:rsidR="00C73182" w:rsidRPr="00BE3A07" w14:paraId="5DD5FBD5" w14:textId="77777777">
        <w:trPr>
          <w:cantSplit/>
          <w:trHeight w:val="405"/>
          <w:jc w:val="center"/>
        </w:trPr>
        <w:tc>
          <w:tcPr>
            <w:tcW w:w="662" w:type="dxa"/>
            <w:gridSpan w:val="2"/>
            <w:vMerge/>
            <w:tcBorders>
              <w:left w:val="single" w:sz="6" w:space="0" w:color="auto"/>
              <w:right w:val="single" w:sz="4" w:space="0" w:color="auto"/>
            </w:tcBorders>
          </w:tcPr>
          <w:p w14:paraId="2E940037" w14:textId="77777777" w:rsidR="00C73182" w:rsidRPr="00BE3A07" w:rsidRDefault="00C73182">
            <w:pPr>
              <w:rPr>
                <w:rFonts w:ascii="宋体" w:hAnsi="宋体"/>
                <w:color w:val="000000" w:themeColor="text1"/>
              </w:rPr>
            </w:pPr>
          </w:p>
        </w:tc>
        <w:tc>
          <w:tcPr>
            <w:tcW w:w="5900" w:type="dxa"/>
            <w:gridSpan w:val="11"/>
            <w:vMerge/>
            <w:tcBorders>
              <w:left w:val="single" w:sz="4" w:space="0" w:color="auto"/>
              <w:right w:val="single" w:sz="12" w:space="0" w:color="auto"/>
            </w:tcBorders>
          </w:tcPr>
          <w:p w14:paraId="7ED906BB" w14:textId="77777777" w:rsidR="00C73182" w:rsidRPr="00BE3A07" w:rsidRDefault="00C73182">
            <w:pPr>
              <w:rPr>
                <w:rFonts w:ascii="宋体" w:hAnsi="宋体"/>
                <w:color w:val="000000" w:themeColor="text1"/>
                <w:sz w:val="24"/>
                <w:szCs w:val="24"/>
              </w:rPr>
            </w:pPr>
          </w:p>
        </w:tc>
        <w:tc>
          <w:tcPr>
            <w:tcW w:w="2887" w:type="dxa"/>
            <w:gridSpan w:val="4"/>
            <w:tcBorders>
              <w:top w:val="single" w:sz="4" w:space="0" w:color="auto"/>
              <w:left w:val="single" w:sz="12" w:space="0" w:color="auto"/>
              <w:bottom w:val="single" w:sz="4" w:space="0" w:color="auto"/>
              <w:right w:val="single" w:sz="12" w:space="0" w:color="auto"/>
            </w:tcBorders>
            <w:vAlign w:val="center"/>
          </w:tcPr>
          <w:p w14:paraId="66E44272" w14:textId="77777777" w:rsidR="00C73182" w:rsidRPr="00BE3A07" w:rsidRDefault="006C3AF5">
            <w:pPr>
              <w:rPr>
                <w:rFonts w:ascii="宋体" w:hAnsi="宋体"/>
                <w:color w:val="000000" w:themeColor="text1"/>
                <w:sz w:val="24"/>
                <w:szCs w:val="24"/>
              </w:rPr>
            </w:pPr>
            <w:r w:rsidRPr="00BE3A07">
              <w:rPr>
                <w:rFonts w:ascii="宋体" w:hAnsi="宋体" w:cs="宋体" w:hint="eastAsia"/>
                <w:color w:val="000000" w:themeColor="text1"/>
                <w:sz w:val="24"/>
                <w:szCs w:val="24"/>
              </w:rPr>
              <w:t>④</w:t>
            </w:r>
            <w:r w:rsidRPr="00BE3A07">
              <w:rPr>
                <w:rFonts w:ascii="宋体" w:hAnsi="宋体"/>
                <w:color w:val="000000" w:themeColor="text1"/>
                <w:sz w:val="24"/>
                <w:szCs w:val="24"/>
              </w:rPr>
              <w:t>费减审批</w:t>
            </w:r>
          </w:p>
        </w:tc>
      </w:tr>
      <w:tr w:rsidR="00C73182" w:rsidRPr="00BE3A07" w14:paraId="19446726" w14:textId="77777777">
        <w:trPr>
          <w:cantSplit/>
          <w:trHeight w:val="641"/>
          <w:jc w:val="center"/>
        </w:trPr>
        <w:tc>
          <w:tcPr>
            <w:tcW w:w="662" w:type="dxa"/>
            <w:gridSpan w:val="2"/>
            <w:vMerge/>
            <w:tcBorders>
              <w:left w:val="single" w:sz="6" w:space="0" w:color="auto"/>
              <w:bottom w:val="single" w:sz="4" w:space="0" w:color="auto"/>
              <w:right w:val="single" w:sz="4" w:space="0" w:color="auto"/>
            </w:tcBorders>
          </w:tcPr>
          <w:p w14:paraId="752B1436" w14:textId="77777777" w:rsidR="00C73182" w:rsidRPr="00BE3A07" w:rsidRDefault="00C73182">
            <w:pPr>
              <w:rPr>
                <w:rFonts w:ascii="宋体" w:hAnsi="宋体"/>
                <w:color w:val="000000" w:themeColor="text1"/>
              </w:rPr>
            </w:pPr>
          </w:p>
        </w:tc>
        <w:tc>
          <w:tcPr>
            <w:tcW w:w="5900" w:type="dxa"/>
            <w:gridSpan w:val="11"/>
            <w:vMerge/>
            <w:tcBorders>
              <w:left w:val="single" w:sz="4" w:space="0" w:color="auto"/>
              <w:bottom w:val="single" w:sz="4" w:space="0" w:color="auto"/>
              <w:right w:val="single" w:sz="12" w:space="0" w:color="auto"/>
            </w:tcBorders>
          </w:tcPr>
          <w:p w14:paraId="10B342CC" w14:textId="77777777" w:rsidR="00C73182" w:rsidRPr="00BE3A07" w:rsidRDefault="00C73182">
            <w:pPr>
              <w:rPr>
                <w:rFonts w:ascii="宋体" w:hAnsi="宋体"/>
                <w:color w:val="000000" w:themeColor="text1"/>
              </w:rPr>
            </w:pPr>
          </w:p>
        </w:tc>
        <w:tc>
          <w:tcPr>
            <w:tcW w:w="2887" w:type="dxa"/>
            <w:gridSpan w:val="4"/>
            <w:tcBorders>
              <w:top w:val="single" w:sz="4" w:space="0" w:color="auto"/>
              <w:left w:val="single" w:sz="12" w:space="0" w:color="auto"/>
              <w:bottom w:val="single" w:sz="4" w:space="0" w:color="auto"/>
              <w:right w:val="single" w:sz="12" w:space="0" w:color="auto"/>
            </w:tcBorders>
            <w:vAlign w:val="center"/>
          </w:tcPr>
          <w:p w14:paraId="4816443B" w14:textId="77777777" w:rsidR="00C73182" w:rsidRPr="00BE3A07" w:rsidRDefault="006C3AF5">
            <w:pPr>
              <w:rPr>
                <w:rFonts w:ascii="宋体" w:hAnsi="宋体"/>
                <w:color w:val="000000" w:themeColor="text1"/>
              </w:rPr>
            </w:pPr>
            <w:r w:rsidRPr="00BE3A07">
              <w:rPr>
                <w:rFonts w:ascii="宋体" w:hAnsi="宋体" w:cs="宋体" w:hint="eastAsia"/>
                <w:color w:val="000000" w:themeColor="text1"/>
              </w:rPr>
              <w:t>⑤</w:t>
            </w:r>
            <w:r w:rsidRPr="00BE3A07">
              <w:rPr>
                <w:rFonts w:ascii="宋体" w:hAnsi="宋体"/>
                <w:color w:val="000000" w:themeColor="text1"/>
              </w:rPr>
              <w:t>向外申请审批</w:t>
            </w:r>
          </w:p>
        </w:tc>
      </w:tr>
      <w:tr w:rsidR="00C73182" w:rsidRPr="00BE3A07" w14:paraId="56C7BB2F" w14:textId="77777777">
        <w:trPr>
          <w:cantSplit/>
          <w:trHeight w:hRule="exact" w:val="566"/>
          <w:jc w:val="center"/>
        </w:trPr>
        <w:tc>
          <w:tcPr>
            <w:tcW w:w="6562" w:type="dxa"/>
            <w:gridSpan w:val="13"/>
            <w:tcBorders>
              <w:top w:val="single" w:sz="4" w:space="0" w:color="auto"/>
              <w:left w:val="single" w:sz="6" w:space="0" w:color="auto"/>
              <w:bottom w:val="single" w:sz="6" w:space="0" w:color="auto"/>
              <w:right w:val="single" w:sz="12" w:space="0" w:color="auto"/>
            </w:tcBorders>
          </w:tcPr>
          <w:p w14:paraId="7035DCDE" w14:textId="2FCEB0D6" w:rsidR="00C73182" w:rsidRPr="00BE3A07" w:rsidRDefault="006C3AF5">
            <w:pPr>
              <w:spacing w:before="60"/>
              <w:rPr>
                <w:rFonts w:ascii="宋体" w:hAnsi="宋体"/>
                <w:color w:val="000000" w:themeColor="text1"/>
              </w:rPr>
            </w:pPr>
            <w:r w:rsidRPr="00BE3A07">
              <w:rPr>
                <w:rFonts w:ascii="宋体" w:hAnsi="宋体" w:cs="宋体" w:hint="eastAsia"/>
                <w:color w:val="000000" w:themeColor="text1"/>
              </w:rPr>
              <w:t>⑨</w:t>
            </w:r>
            <w:r w:rsidRPr="00BE3A07">
              <w:rPr>
                <w:rFonts w:ascii="宋体" w:hAnsi="宋体"/>
                <w:color w:val="000000" w:themeColor="text1"/>
              </w:rPr>
              <w:t>第一发明人国籍</w:t>
            </w:r>
            <w:r w:rsidRPr="00BE3A07">
              <w:rPr>
                <w:rFonts w:ascii="宋体" w:hAnsi="宋体"/>
                <w:b/>
                <w:color w:val="000000" w:themeColor="text1"/>
              </w:rPr>
              <w:t>中国</w:t>
            </w:r>
            <w:r w:rsidRPr="00BE3A07">
              <w:rPr>
                <w:rFonts w:ascii="宋体" w:hAnsi="宋体"/>
                <w:color w:val="000000" w:themeColor="text1"/>
              </w:rPr>
              <w:t>居民身份证件号码</w:t>
            </w:r>
            <w:r w:rsidR="002A3543" w:rsidRPr="002A3543">
              <w:rPr>
                <w:rFonts w:ascii="宋体" w:hAnsi="宋体"/>
                <w:b/>
                <w:bCs/>
                <w:sz w:val="24"/>
                <w:szCs w:val="24"/>
              </w:rPr>
              <w:t>37232819960920154X</w:t>
            </w:r>
          </w:p>
        </w:tc>
        <w:tc>
          <w:tcPr>
            <w:tcW w:w="2887" w:type="dxa"/>
            <w:gridSpan w:val="4"/>
            <w:tcBorders>
              <w:top w:val="single" w:sz="4" w:space="0" w:color="auto"/>
              <w:left w:val="single" w:sz="12" w:space="0" w:color="auto"/>
              <w:bottom w:val="single" w:sz="12" w:space="0" w:color="auto"/>
              <w:right w:val="single" w:sz="12" w:space="0" w:color="auto"/>
            </w:tcBorders>
            <w:vAlign w:val="center"/>
          </w:tcPr>
          <w:p w14:paraId="5D67161A" w14:textId="77777777" w:rsidR="00C73182" w:rsidRPr="00BE3A07" w:rsidRDefault="006C3AF5">
            <w:pPr>
              <w:rPr>
                <w:rFonts w:ascii="宋体" w:hAnsi="宋体"/>
                <w:color w:val="000000" w:themeColor="text1"/>
              </w:rPr>
            </w:pPr>
            <w:r w:rsidRPr="00BE3A07">
              <w:rPr>
                <w:rFonts w:ascii="宋体" w:hAnsi="宋体" w:cs="宋体" w:hint="eastAsia"/>
                <w:color w:val="000000" w:themeColor="text1"/>
              </w:rPr>
              <w:t>⑥</w:t>
            </w:r>
            <w:r w:rsidRPr="00BE3A07">
              <w:rPr>
                <w:rFonts w:ascii="宋体" w:hAnsi="宋体"/>
                <w:color w:val="000000" w:themeColor="text1"/>
              </w:rPr>
              <w:t>挂号号码</w:t>
            </w:r>
          </w:p>
        </w:tc>
      </w:tr>
      <w:tr w:rsidR="00C73182" w:rsidRPr="00BE3A07" w14:paraId="7201F098" w14:textId="77777777">
        <w:trPr>
          <w:cantSplit/>
          <w:trHeight w:val="454"/>
          <w:jc w:val="center"/>
        </w:trPr>
        <w:tc>
          <w:tcPr>
            <w:tcW w:w="662" w:type="dxa"/>
            <w:gridSpan w:val="2"/>
            <w:vMerge w:val="restart"/>
            <w:tcBorders>
              <w:top w:val="single" w:sz="6" w:space="0" w:color="auto"/>
              <w:left w:val="single" w:sz="6" w:space="0" w:color="auto"/>
              <w:right w:val="single" w:sz="6" w:space="0" w:color="auto"/>
            </w:tcBorders>
          </w:tcPr>
          <w:p w14:paraId="4764EED0" w14:textId="77777777" w:rsidR="00C73182" w:rsidRPr="00BE3A07" w:rsidRDefault="006C3AF5">
            <w:pPr>
              <w:rPr>
                <w:rFonts w:ascii="宋体" w:hAnsi="宋体"/>
                <w:color w:val="000000" w:themeColor="text1"/>
              </w:rPr>
            </w:pPr>
            <w:r w:rsidRPr="00BE3A07">
              <w:rPr>
                <w:rFonts w:ascii="宋体" w:hAnsi="宋体" w:cs="宋体" w:hint="eastAsia"/>
                <w:color w:val="000000" w:themeColor="text1"/>
              </w:rPr>
              <w:t>⑩</w:t>
            </w:r>
          </w:p>
          <w:p w14:paraId="062A7B41" w14:textId="77777777" w:rsidR="00C73182" w:rsidRPr="00BE3A07" w:rsidRDefault="00C73182">
            <w:pPr>
              <w:rPr>
                <w:rFonts w:ascii="宋体" w:hAnsi="宋体"/>
                <w:color w:val="000000" w:themeColor="text1"/>
              </w:rPr>
            </w:pPr>
          </w:p>
          <w:p w14:paraId="26C7305A" w14:textId="77777777" w:rsidR="00C73182" w:rsidRPr="00BE3A07" w:rsidRDefault="00C73182">
            <w:pPr>
              <w:rPr>
                <w:rFonts w:ascii="宋体" w:hAnsi="宋体"/>
                <w:color w:val="000000" w:themeColor="text1"/>
              </w:rPr>
            </w:pPr>
          </w:p>
          <w:p w14:paraId="4296A7F7" w14:textId="77777777" w:rsidR="00C73182" w:rsidRPr="00BE3A07" w:rsidRDefault="006C3AF5">
            <w:pPr>
              <w:jc w:val="center"/>
              <w:rPr>
                <w:rFonts w:ascii="宋体" w:hAnsi="宋体"/>
                <w:color w:val="000000" w:themeColor="text1"/>
              </w:rPr>
            </w:pPr>
            <w:r w:rsidRPr="00BE3A07">
              <w:rPr>
                <w:rFonts w:ascii="宋体" w:hAnsi="宋体"/>
                <w:color w:val="000000" w:themeColor="text1"/>
              </w:rPr>
              <w:t>申</w:t>
            </w:r>
          </w:p>
          <w:p w14:paraId="28B67C35" w14:textId="77777777" w:rsidR="00C73182" w:rsidRPr="00BE3A07" w:rsidRDefault="00C73182">
            <w:pPr>
              <w:jc w:val="center"/>
              <w:rPr>
                <w:rFonts w:ascii="宋体" w:hAnsi="宋体"/>
                <w:color w:val="000000" w:themeColor="text1"/>
              </w:rPr>
            </w:pPr>
          </w:p>
          <w:p w14:paraId="7BC7D00C" w14:textId="77777777" w:rsidR="00C73182" w:rsidRPr="00BE3A07" w:rsidRDefault="00C73182">
            <w:pPr>
              <w:jc w:val="center"/>
              <w:rPr>
                <w:rFonts w:ascii="宋体" w:hAnsi="宋体"/>
                <w:color w:val="000000" w:themeColor="text1"/>
              </w:rPr>
            </w:pPr>
          </w:p>
          <w:p w14:paraId="3B85518C" w14:textId="77777777" w:rsidR="00C73182" w:rsidRPr="00BE3A07" w:rsidRDefault="006C3AF5">
            <w:pPr>
              <w:jc w:val="center"/>
              <w:rPr>
                <w:rFonts w:ascii="宋体" w:hAnsi="宋体"/>
                <w:color w:val="000000" w:themeColor="text1"/>
              </w:rPr>
            </w:pPr>
            <w:r w:rsidRPr="00BE3A07">
              <w:rPr>
                <w:rFonts w:ascii="宋体" w:hAnsi="宋体"/>
                <w:color w:val="000000" w:themeColor="text1"/>
              </w:rPr>
              <w:t>请</w:t>
            </w:r>
          </w:p>
          <w:p w14:paraId="04964500" w14:textId="77777777" w:rsidR="00C73182" w:rsidRPr="00BE3A07" w:rsidRDefault="00C73182">
            <w:pPr>
              <w:jc w:val="center"/>
              <w:rPr>
                <w:rFonts w:ascii="宋体" w:hAnsi="宋体"/>
                <w:color w:val="000000" w:themeColor="text1"/>
              </w:rPr>
            </w:pPr>
          </w:p>
          <w:p w14:paraId="13E1BC03" w14:textId="77777777" w:rsidR="00C73182" w:rsidRPr="00BE3A07" w:rsidRDefault="00C73182">
            <w:pPr>
              <w:jc w:val="center"/>
              <w:rPr>
                <w:rFonts w:ascii="宋体" w:hAnsi="宋体"/>
                <w:color w:val="000000" w:themeColor="text1"/>
              </w:rPr>
            </w:pPr>
          </w:p>
          <w:p w14:paraId="55F67C9B" w14:textId="77777777" w:rsidR="00C73182" w:rsidRPr="00BE3A07" w:rsidRDefault="006C3AF5">
            <w:pPr>
              <w:jc w:val="center"/>
              <w:rPr>
                <w:rFonts w:ascii="宋体" w:hAnsi="宋体"/>
                <w:color w:val="000000" w:themeColor="text1"/>
              </w:rPr>
            </w:pPr>
            <w:r w:rsidRPr="00BE3A07">
              <w:rPr>
                <w:rFonts w:ascii="宋体" w:hAnsi="宋体"/>
                <w:color w:val="000000" w:themeColor="text1"/>
              </w:rPr>
              <w:t>人</w:t>
            </w:r>
          </w:p>
        </w:tc>
        <w:tc>
          <w:tcPr>
            <w:tcW w:w="540" w:type="dxa"/>
            <w:vMerge w:val="restart"/>
            <w:tcBorders>
              <w:top w:val="single" w:sz="6" w:space="0" w:color="auto"/>
              <w:left w:val="single" w:sz="6" w:space="0" w:color="auto"/>
              <w:right w:val="single" w:sz="6" w:space="0" w:color="auto"/>
            </w:tcBorders>
            <w:vAlign w:val="center"/>
          </w:tcPr>
          <w:p w14:paraId="6C172504" w14:textId="77777777" w:rsidR="00C73182" w:rsidRPr="00BE3A07" w:rsidRDefault="006C3AF5">
            <w:pPr>
              <w:jc w:val="center"/>
              <w:rPr>
                <w:rFonts w:ascii="宋体" w:hAnsi="宋体"/>
                <w:color w:val="000000" w:themeColor="text1"/>
              </w:rPr>
            </w:pPr>
            <w:r w:rsidRPr="00BE3A07">
              <w:rPr>
                <w:rFonts w:ascii="宋体" w:hAnsi="宋体"/>
                <w:color w:val="000000" w:themeColor="text1"/>
              </w:rPr>
              <w:t>申请人</w:t>
            </w:r>
          </w:p>
          <w:p w14:paraId="4EF3FB12" w14:textId="77777777" w:rsidR="00C73182" w:rsidRPr="00BE3A07" w:rsidRDefault="006C3AF5">
            <w:pPr>
              <w:jc w:val="center"/>
              <w:rPr>
                <w:rFonts w:ascii="宋体" w:hAnsi="宋体"/>
                <w:color w:val="000000" w:themeColor="text1"/>
              </w:rPr>
            </w:pPr>
            <w:r w:rsidRPr="00BE3A07">
              <w:rPr>
                <w:rFonts w:ascii="宋体" w:hAnsi="宋体"/>
                <w:color w:val="000000" w:themeColor="text1"/>
              </w:rPr>
              <w:t>(1)</w:t>
            </w:r>
          </w:p>
        </w:tc>
        <w:tc>
          <w:tcPr>
            <w:tcW w:w="5360" w:type="dxa"/>
            <w:gridSpan w:val="10"/>
            <w:tcBorders>
              <w:top w:val="single" w:sz="6" w:space="0" w:color="auto"/>
              <w:left w:val="single" w:sz="6" w:space="0" w:color="auto"/>
              <w:bottom w:val="single" w:sz="6" w:space="0" w:color="auto"/>
              <w:right w:val="single" w:sz="6" w:space="0" w:color="auto"/>
            </w:tcBorders>
            <w:vAlign w:val="center"/>
          </w:tcPr>
          <w:p w14:paraId="00F3BBAF"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姓名或名称</w:t>
            </w:r>
            <w:r w:rsidRPr="00BE3A07">
              <w:rPr>
                <w:rFonts w:ascii="宋体" w:hAnsi="宋体"/>
                <w:b/>
                <w:bCs/>
                <w:color w:val="000000" w:themeColor="text1"/>
              </w:rPr>
              <w:tab/>
              <w:t>江南大学</w:t>
            </w:r>
          </w:p>
        </w:tc>
        <w:tc>
          <w:tcPr>
            <w:tcW w:w="2887" w:type="dxa"/>
            <w:gridSpan w:val="4"/>
            <w:tcBorders>
              <w:top w:val="single" w:sz="6" w:space="0" w:color="auto"/>
              <w:left w:val="single" w:sz="6" w:space="0" w:color="auto"/>
              <w:bottom w:val="single" w:sz="6" w:space="0" w:color="auto"/>
              <w:right w:val="single" w:sz="6" w:space="0" w:color="auto"/>
            </w:tcBorders>
            <w:vAlign w:val="center"/>
          </w:tcPr>
          <w:p w14:paraId="2173C965"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kern w:val="0"/>
              </w:rPr>
              <w:t>申请人类型</w:t>
            </w:r>
            <w:r w:rsidRPr="00BE3A07">
              <w:rPr>
                <w:rFonts w:ascii="宋体" w:hAnsi="宋体"/>
                <w:color w:val="000000" w:themeColor="text1"/>
              </w:rPr>
              <w:fldChar w:fldCharType="begin">
                <w:ffData>
                  <w:name w:val="第一申请人_用户代码"/>
                  <w:enabled/>
                  <w:calcOnExit w:val="0"/>
                  <w:helpText w:type="text" w:val="0"/>
                  <w:statusText w:type="text" w:val="申请人_第一申请人_用户代码"/>
                  <w:textInput>
                    <w:maxLength w:val="64"/>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45977A5F" w14:textId="77777777">
        <w:trPr>
          <w:cantSplit/>
          <w:trHeight w:val="571"/>
          <w:jc w:val="center"/>
        </w:trPr>
        <w:tc>
          <w:tcPr>
            <w:tcW w:w="662" w:type="dxa"/>
            <w:gridSpan w:val="2"/>
            <w:vMerge/>
            <w:tcBorders>
              <w:left w:val="single" w:sz="6" w:space="0" w:color="auto"/>
              <w:right w:val="single" w:sz="6" w:space="0" w:color="auto"/>
            </w:tcBorders>
          </w:tcPr>
          <w:p w14:paraId="4F77F8CE"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4890E98D" w14:textId="77777777" w:rsidR="00C73182" w:rsidRPr="00BE3A07" w:rsidRDefault="00C73182">
            <w:pPr>
              <w:rPr>
                <w:rFonts w:ascii="宋体" w:hAnsi="宋体"/>
                <w:color w:val="000000" w:themeColor="text1"/>
              </w:rPr>
            </w:pPr>
          </w:p>
        </w:tc>
        <w:tc>
          <w:tcPr>
            <w:tcW w:w="5360" w:type="dxa"/>
            <w:gridSpan w:val="10"/>
            <w:tcBorders>
              <w:top w:val="single" w:sz="6" w:space="0" w:color="auto"/>
              <w:left w:val="single" w:sz="6" w:space="0" w:color="auto"/>
              <w:bottom w:val="single" w:sz="6" w:space="0" w:color="auto"/>
              <w:right w:val="single" w:sz="4" w:space="0" w:color="auto"/>
            </w:tcBorders>
            <w:vAlign w:val="center"/>
          </w:tcPr>
          <w:p w14:paraId="7A5CA394" w14:textId="77777777" w:rsidR="00C73182" w:rsidRPr="00BE3A07" w:rsidRDefault="006C3AF5">
            <w:pPr>
              <w:spacing w:line="240" w:lineRule="exact"/>
              <w:ind w:left="1890" w:hangingChars="900" w:hanging="1890"/>
              <w:jc w:val="left"/>
              <w:rPr>
                <w:rFonts w:ascii="宋体" w:hAnsi="宋体"/>
                <w:color w:val="000000" w:themeColor="text1"/>
              </w:rPr>
            </w:pPr>
            <w:r w:rsidRPr="00BE3A07">
              <w:rPr>
                <w:rFonts w:ascii="宋体" w:hAnsi="宋体"/>
                <w:color w:val="000000" w:themeColor="text1"/>
              </w:rPr>
              <w:t>居民身份证件号码或组织机构代</w:t>
            </w:r>
            <w:r w:rsidRPr="00BE3A07">
              <w:rPr>
                <w:rFonts w:ascii="宋体" w:hAnsi="宋体"/>
                <w:b/>
                <w:bCs/>
                <w:color w:val="000000" w:themeColor="text1"/>
              </w:rPr>
              <w:t>1210000071780177X1</w:t>
            </w:r>
            <w:r w:rsidRPr="00BE3A07">
              <w:rPr>
                <w:rFonts w:ascii="宋体" w:hAnsi="宋体"/>
                <w:color w:val="000000" w:themeColor="text1"/>
              </w:rPr>
              <w:fldChar w:fldCharType="begin">
                <w:ffData>
                  <w:name w:val="Check6"/>
                  <w:enabled/>
                  <w:calcOnExit w:val="0"/>
                  <w:checkBox>
                    <w:sizeAuto/>
                    <w:default w:val="1"/>
                    <w:checked/>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szCs w:val="21"/>
              </w:rPr>
              <w:t>请求</w:t>
            </w:r>
            <w:proofErr w:type="gramStart"/>
            <w:r w:rsidRPr="00BE3A07">
              <w:rPr>
                <w:rFonts w:ascii="宋体" w:hAnsi="宋体"/>
                <w:color w:val="000000" w:themeColor="text1"/>
                <w:szCs w:val="21"/>
              </w:rPr>
              <w:t>费减且已</w:t>
            </w:r>
            <w:proofErr w:type="gramEnd"/>
            <w:r w:rsidRPr="00BE3A07">
              <w:rPr>
                <w:rFonts w:ascii="宋体" w:hAnsi="宋体"/>
                <w:color w:val="000000" w:themeColor="text1"/>
                <w:szCs w:val="21"/>
              </w:rPr>
              <w:t>完成费</w:t>
            </w:r>
            <w:proofErr w:type="gramStart"/>
            <w:r w:rsidRPr="00BE3A07">
              <w:rPr>
                <w:rFonts w:ascii="宋体" w:hAnsi="宋体"/>
                <w:color w:val="000000" w:themeColor="text1"/>
                <w:szCs w:val="21"/>
              </w:rPr>
              <w:t>减资</w:t>
            </w:r>
            <w:proofErr w:type="gramEnd"/>
            <w:r w:rsidRPr="00BE3A07">
              <w:rPr>
                <w:rFonts w:ascii="宋体" w:hAnsi="宋体"/>
                <w:color w:val="000000" w:themeColor="text1"/>
                <w:szCs w:val="21"/>
              </w:rPr>
              <w:t>格备案</w:t>
            </w:r>
          </w:p>
        </w:tc>
        <w:tc>
          <w:tcPr>
            <w:tcW w:w="2887" w:type="dxa"/>
            <w:gridSpan w:val="4"/>
            <w:tcBorders>
              <w:top w:val="single" w:sz="6" w:space="0" w:color="auto"/>
              <w:left w:val="single" w:sz="4" w:space="0" w:color="auto"/>
              <w:bottom w:val="single" w:sz="6" w:space="0" w:color="auto"/>
            </w:tcBorders>
            <w:vAlign w:val="center"/>
          </w:tcPr>
          <w:p w14:paraId="4EFC7168"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电子邮箱</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213B00C1" w14:textId="77777777">
        <w:trPr>
          <w:cantSplit/>
          <w:trHeight w:val="454"/>
          <w:jc w:val="center"/>
        </w:trPr>
        <w:tc>
          <w:tcPr>
            <w:tcW w:w="662" w:type="dxa"/>
            <w:gridSpan w:val="2"/>
            <w:vMerge/>
            <w:tcBorders>
              <w:left w:val="single" w:sz="6" w:space="0" w:color="auto"/>
              <w:right w:val="single" w:sz="6" w:space="0" w:color="auto"/>
            </w:tcBorders>
          </w:tcPr>
          <w:p w14:paraId="5F3E7550"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7A275FFE" w14:textId="77777777" w:rsidR="00C73182" w:rsidRPr="00BE3A07" w:rsidRDefault="00C73182">
            <w:pPr>
              <w:rPr>
                <w:rFonts w:ascii="宋体" w:hAnsi="宋体"/>
                <w:color w:val="000000" w:themeColor="text1"/>
              </w:rPr>
            </w:pPr>
          </w:p>
        </w:tc>
        <w:tc>
          <w:tcPr>
            <w:tcW w:w="4274" w:type="dxa"/>
            <w:gridSpan w:val="7"/>
            <w:tcBorders>
              <w:top w:val="single" w:sz="6" w:space="0" w:color="auto"/>
              <w:left w:val="single" w:sz="6" w:space="0" w:color="auto"/>
              <w:bottom w:val="single" w:sz="6" w:space="0" w:color="auto"/>
              <w:right w:val="nil"/>
            </w:tcBorders>
            <w:vAlign w:val="center"/>
          </w:tcPr>
          <w:p w14:paraId="539A7C9F"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国籍或注册国家（地区）</w:t>
            </w:r>
            <w:r w:rsidRPr="00BE3A07">
              <w:rPr>
                <w:rFonts w:ascii="宋体" w:hAnsi="宋体"/>
                <w:b/>
                <w:bCs/>
                <w:color w:val="000000" w:themeColor="text1"/>
              </w:rPr>
              <w:t>中国</w:t>
            </w:r>
          </w:p>
        </w:tc>
        <w:tc>
          <w:tcPr>
            <w:tcW w:w="3973" w:type="dxa"/>
            <w:gridSpan w:val="7"/>
            <w:tcBorders>
              <w:top w:val="single" w:sz="6" w:space="0" w:color="auto"/>
              <w:left w:val="nil"/>
              <w:bottom w:val="single" w:sz="6" w:space="0" w:color="auto"/>
              <w:right w:val="single" w:sz="6" w:space="0" w:color="auto"/>
            </w:tcBorders>
            <w:vAlign w:val="center"/>
          </w:tcPr>
          <w:p w14:paraId="68ABC896" w14:textId="72113598" w:rsidR="00C73182" w:rsidRPr="00BE3A07" w:rsidRDefault="006C3AF5">
            <w:pPr>
              <w:spacing w:line="240" w:lineRule="exact"/>
              <w:rPr>
                <w:rFonts w:ascii="宋体" w:hAnsi="宋体"/>
                <w:color w:val="000000" w:themeColor="text1"/>
              </w:rPr>
            </w:pPr>
            <w:r w:rsidRPr="00BE3A07">
              <w:rPr>
                <w:rFonts w:ascii="宋体" w:hAnsi="宋体"/>
                <w:color w:val="000000" w:themeColor="text1"/>
              </w:rPr>
              <w:t>经常居所地或营业所所在地</w:t>
            </w:r>
            <w:r w:rsidRPr="00BE3A07">
              <w:rPr>
                <w:rFonts w:ascii="宋体" w:hAnsi="宋体"/>
                <w:b/>
                <w:color w:val="000000" w:themeColor="text1"/>
              </w:rPr>
              <w:t>无锡</w:t>
            </w:r>
          </w:p>
        </w:tc>
      </w:tr>
      <w:tr w:rsidR="00C73182" w:rsidRPr="00BE3A07" w14:paraId="389D672D" w14:textId="77777777">
        <w:trPr>
          <w:cantSplit/>
          <w:trHeight w:val="454"/>
          <w:jc w:val="center"/>
        </w:trPr>
        <w:tc>
          <w:tcPr>
            <w:tcW w:w="662" w:type="dxa"/>
            <w:gridSpan w:val="2"/>
            <w:vMerge/>
            <w:tcBorders>
              <w:left w:val="single" w:sz="6" w:space="0" w:color="auto"/>
              <w:right w:val="single" w:sz="6" w:space="0" w:color="auto"/>
            </w:tcBorders>
          </w:tcPr>
          <w:p w14:paraId="6F98B2EB"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5014D429" w14:textId="77777777" w:rsidR="00C73182" w:rsidRPr="00BE3A07" w:rsidRDefault="00C73182">
            <w:pPr>
              <w:rPr>
                <w:rFonts w:ascii="宋体" w:hAnsi="宋体"/>
                <w:color w:val="000000" w:themeColor="text1"/>
              </w:rPr>
            </w:pPr>
          </w:p>
        </w:tc>
        <w:tc>
          <w:tcPr>
            <w:tcW w:w="2956" w:type="dxa"/>
            <w:gridSpan w:val="3"/>
            <w:tcBorders>
              <w:top w:val="single" w:sz="6" w:space="0" w:color="auto"/>
              <w:left w:val="single" w:sz="6" w:space="0" w:color="auto"/>
              <w:bottom w:val="single" w:sz="6" w:space="0" w:color="auto"/>
              <w:right w:val="single" w:sz="6" w:space="0" w:color="auto"/>
            </w:tcBorders>
            <w:vAlign w:val="center"/>
          </w:tcPr>
          <w:p w14:paraId="4A1C0D39"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邮政编码</w:t>
            </w:r>
            <w:r w:rsidRPr="00BE3A07">
              <w:rPr>
                <w:rFonts w:ascii="宋体" w:hAnsi="宋体"/>
                <w:b/>
                <w:color w:val="000000" w:themeColor="text1"/>
              </w:rPr>
              <w:t>214122</w:t>
            </w:r>
          </w:p>
        </w:tc>
        <w:tc>
          <w:tcPr>
            <w:tcW w:w="5291" w:type="dxa"/>
            <w:gridSpan w:val="11"/>
            <w:tcBorders>
              <w:top w:val="single" w:sz="6" w:space="0" w:color="auto"/>
              <w:left w:val="single" w:sz="6" w:space="0" w:color="auto"/>
              <w:bottom w:val="single" w:sz="6" w:space="0" w:color="auto"/>
              <w:right w:val="single" w:sz="6" w:space="0" w:color="auto"/>
            </w:tcBorders>
            <w:vAlign w:val="center"/>
          </w:tcPr>
          <w:p w14:paraId="313425DD"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电话</w:t>
            </w:r>
          </w:p>
        </w:tc>
      </w:tr>
      <w:tr w:rsidR="00C73182" w:rsidRPr="00BE3A07" w14:paraId="35CD223B" w14:textId="77777777">
        <w:trPr>
          <w:cantSplit/>
          <w:trHeight w:val="454"/>
          <w:jc w:val="center"/>
        </w:trPr>
        <w:tc>
          <w:tcPr>
            <w:tcW w:w="662" w:type="dxa"/>
            <w:gridSpan w:val="2"/>
            <w:vMerge/>
            <w:tcBorders>
              <w:left w:val="single" w:sz="6" w:space="0" w:color="auto"/>
              <w:right w:val="single" w:sz="6" w:space="0" w:color="auto"/>
            </w:tcBorders>
          </w:tcPr>
          <w:p w14:paraId="098C05AA"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5BC1F5D7" w14:textId="77777777" w:rsidR="00C73182" w:rsidRPr="00BE3A07" w:rsidRDefault="00C73182">
            <w:pP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3B0123F4"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省、自治区、直辖市</w:t>
            </w:r>
            <w:r w:rsidRPr="00BE3A07">
              <w:rPr>
                <w:rFonts w:ascii="宋体" w:hAnsi="宋体"/>
                <w:b/>
                <w:bCs/>
                <w:color w:val="000000" w:themeColor="text1"/>
              </w:rPr>
              <w:t>江苏省</w:t>
            </w:r>
          </w:p>
        </w:tc>
      </w:tr>
      <w:tr w:rsidR="00C73182" w:rsidRPr="00BE3A07" w14:paraId="4C6D8ACE" w14:textId="77777777">
        <w:trPr>
          <w:cantSplit/>
          <w:trHeight w:val="454"/>
          <w:jc w:val="center"/>
        </w:trPr>
        <w:tc>
          <w:tcPr>
            <w:tcW w:w="662" w:type="dxa"/>
            <w:gridSpan w:val="2"/>
            <w:vMerge/>
            <w:tcBorders>
              <w:left w:val="single" w:sz="6" w:space="0" w:color="auto"/>
              <w:right w:val="single" w:sz="6" w:space="0" w:color="auto"/>
            </w:tcBorders>
          </w:tcPr>
          <w:p w14:paraId="19A6FC11"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3620C85B" w14:textId="77777777" w:rsidR="00C73182" w:rsidRPr="00BE3A07" w:rsidRDefault="00C73182">
            <w:pP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22B31D08"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市县</w:t>
            </w:r>
            <w:r w:rsidRPr="00BE3A07">
              <w:rPr>
                <w:rFonts w:ascii="宋体" w:hAnsi="宋体"/>
                <w:b/>
                <w:bCs/>
                <w:color w:val="000000" w:themeColor="text1"/>
              </w:rPr>
              <w:t>无锡市</w:t>
            </w:r>
          </w:p>
        </w:tc>
      </w:tr>
      <w:tr w:rsidR="00C73182" w:rsidRPr="00BE3A07" w14:paraId="54B094C2" w14:textId="77777777">
        <w:trPr>
          <w:cantSplit/>
          <w:trHeight w:val="507"/>
          <w:jc w:val="center"/>
        </w:trPr>
        <w:tc>
          <w:tcPr>
            <w:tcW w:w="662" w:type="dxa"/>
            <w:gridSpan w:val="2"/>
            <w:vMerge/>
            <w:tcBorders>
              <w:left w:val="single" w:sz="6" w:space="0" w:color="auto"/>
              <w:right w:val="single" w:sz="6" w:space="0" w:color="auto"/>
            </w:tcBorders>
          </w:tcPr>
          <w:p w14:paraId="2172E4F1" w14:textId="77777777" w:rsidR="00C73182" w:rsidRPr="00BE3A07" w:rsidRDefault="00C73182">
            <w:pPr>
              <w:jc w:val="center"/>
              <w:rPr>
                <w:rFonts w:ascii="宋体" w:hAnsi="宋体"/>
                <w:color w:val="000000" w:themeColor="text1"/>
              </w:rPr>
            </w:pPr>
          </w:p>
        </w:tc>
        <w:tc>
          <w:tcPr>
            <w:tcW w:w="540" w:type="dxa"/>
            <w:vMerge/>
            <w:tcBorders>
              <w:left w:val="single" w:sz="6" w:space="0" w:color="auto"/>
              <w:bottom w:val="single" w:sz="6" w:space="0" w:color="auto"/>
              <w:right w:val="single" w:sz="6" w:space="0" w:color="auto"/>
            </w:tcBorders>
            <w:vAlign w:val="center"/>
          </w:tcPr>
          <w:p w14:paraId="4FC5BECD" w14:textId="77777777" w:rsidR="00C73182" w:rsidRPr="00BE3A07" w:rsidRDefault="00C73182">
            <w:pP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7035A2B9"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城区（乡）、街道、门牌号</w:t>
            </w:r>
            <w:r w:rsidRPr="00BE3A07">
              <w:rPr>
                <w:rFonts w:ascii="宋体" w:hAnsi="宋体"/>
                <w:b/>
                <w:bCs/>
                <w:color w:val="000000" w:themeColor="text1"/>
              </w:rPr>
              <w:t>滨湖区蠡湖大道1800号</w:t>
            </w:r>
          </w:p>
        </w:tc>
      </w:tr>
      <w:tr w:rsidR="00C73182" w:rsidRPr="00BE3A07" w14:paraId="0B573036" w14:textId="77777777">
        <w:trPr>
          <w:cantSplit/>
          <w:trHeight w:val="454"/>
          <w:jc w:val="center"/>
        </w:trPr>
        <w:tc>
          <w:tcPr>
            <w:tcW w:w="662" w:type="dxa"/>
            <w:gridSpan w:val="2"/>
            <w:vMerge/>
            <w:tcBorders>
              <w:left w:val="single" w:sz="6" w:space="0" w:color="auto"/>
              <w:right w:val="single" w:sz="6" w:space="0" w:color="auto"/>
            </w:tcBorders>
          </w:tcPr>
          <w:p w14:paraId="1547B291" w14:textId="77777777" w:rsidR="00C73182" w:rsidRPr="00BE3A07" w:rsidRDefault="00C73182">
            <w:pPr>
              <w:jc w:val="center"/>
              <w:rPr>
                <w:rFonts w:ascii="宋体" w:hAnsi="宋体"/>
                <w:color w:val="000000" w:themeColor="text1"/>
              </w:rPr>
            </w:pPr>
          </w:p>
        </w:tc>
        <w:tc>
          <w:tcPr>
            <w:tcW w:w="540" w:type="dxa"/>
            <w:vMerge w:val="restart"/>
            <w:tcBorders>
              <w:top w:val="single" w:sz="6" w:space="0" w:color="auto"/>
              <w:left w:val="single" w:sz="6" w:space="0" w:color="auto"/>
              <w:right w:val="single" w:sz="6" w:space="0" w:color="auto"/>
            </w:tcBorders>
            <w:vAlign w:val="center"/>
          </w:tcPr>
          <w:p w14:paraId="7A9A2137" w14:textId="77777777" w:rsidR="00C73182" w:rsidRPr="00BE3A07" w:rsidRDefault="00C73182">
            <w:pPr>
              <w:spacing w:line="240" w:lineRule="exact"/>
              <w:jc w:val="center"/>
              <w:rPr>
                <w:rFonts w:ascii="宋体" w:hAnsi="宋体"/>
                <w:color w:val="000000" w:themeColor="text1"/>
              </w:rPr>
            </w:pPr>
          </w:p>
          <w:p w14:paraId="05F93232"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申</w:t>
            </w:r>
          </w:p>
          <w:p w14:paraId="44075B57"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请</w:t>
            </w:r>
          </w:p>
          <w:p w14:paraId="6947F4C4"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人</w:t>
            </w:r>
          </w:p>
          <w:p w14:paraId="0885ED15"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(2)</w:t>
            </w:r>
          </w:p>
        </w:tc>
        <w:tc>
          <w:tcPr>
            <w:tcW w:w="5360" w:type="dxa"/>
            <w:gridSpan w:val="10"/>
            <w:tcBorders>
              <w:top w:val="single" w:sz="6" w:space="0" w:color="auto"/>
              <w:left w:val="single" w:sz="6" w:space="0" w:color="auto"/>
              <w:bottom w:val="single" w:sz="6" w:space="0" w:color="auto"/>
              <w:right w:val="single" w:sz="6" w:space="0" w:color="auto"/>
            </w:tcBorders>
            <w:vAlign w:val="center"/>
          </w:tcPr>
          <w:p w14:paraId="14E4E4FF"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姓名或名称</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2887" w:type="dxa"/>
            <w:gridSpan w:val="4"/>
            <w:tcBorders>
              <w:top w:val="single" w:sz="6" w:space="0" w:color="auto"/>
              <w:left w:val="single" w:sz="6" w:space="0" w:color="auto"/>
              <w:bottom w:val="single" w:sz="6" w:space="0" w:color="auto"/>
              <w:right w:val="single" w:sz="6" w:space="0" w:color="auto"/>
            </w:tcBorders>
            <w:vAlign w:val="center"/>
          </w:tcPr>
          <w:p w14:paraId="2C31BE1D"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申请人类型</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63BC41DA" w14:textId="77777777">
        <w:trPr>
          <w:cantSplit/>
          <w:trHeight w:val="454"/>
          <w:jc w:val="center"/>
        </w:trPr>
        <w:tc>
          <w:tcPr>
            <w:tcW w:w="662" w:type="dxa"/>
            <w:gridSpan w:val="2"/>
            <w:vMerge/>
            <w:tcBorders>
              <w:left w:val="single" w:sz="6" w:space="0" w:color="auto"/>
              <w:right w:val="single" w:sz="6" w:space="0" w:color="auto"/>
            </w:tcBorders>
          </w:tcPr>
          <w:p w14:paraId="2AE13AA5"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1D939A2B" w14:textId="77777777" w:rsidR="00C73182" w:rsidRPr="00BE3A07" w:rsidRDefault="00C73182">
            <w:pPr>
              <w:spacing w:line="240" w:lineRule="exact"/>
              <w:jc w:val="cente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428E2F60"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居民身份证件号码或组织机构代码</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szCs w:val="21"/>
              </w:rPr>
              <w:fldChar w:fldCharType="begin">
                <w:ffData>
                  <w:name w:val="Check13"/>
                  <w:enabled/>
                  <w:calcOnExit w:val="0"/>
                  <w:checkBox>
                    <w:sizeAuto/>
                    <w:default w:val="0"/>
                    <w:checked w:val="0"/>
                  </w:checkBox>
                </w:ffData>
              </w:fldChar>
            </w:r>
            <w:r w:rsidRPr="00BE3A07">
              <w:rPr>
                <w:rFonts w:ascii="宋体" w:hAnsi="宋体"/>
                <w:color w:val="000000" w:themeColor="text1"/>
                <w:szCs w:val="21"/>
              </w:rPr>
              <w:instrText xml:space="preserve"> FORMCHECKBOX </w:instrText>
            </w:r>
            <w:r w:rsidR="00F75188">
              <w:rPr>
                <w:rFonts w:ascii="宋体" w:hAnsi="宋体"/>
                <w:color w:val="000000" w:themeColor="text1"/>
                <w:szCs w:val="21"/>
              </w:rPr>
            </w:r>
            <w:r w:rsidR="00F75188">
              <w:rPr>
                <w:rFonts w:ascii="宋体" w:hAnsi="宋体"/>
                <w:color w:val="000000" w:themeColor="text1"/>
                <w:szCs w:val="21"/>
              </w:rPr>
              <w:fldChar w:fldCharType="separate"/>
            </w:r>
            <w:r w:rsidRPr="00BE3A07">
              <w:rPr>
                <w:rFonts w:ascii="宋体" w:hAnsi="宋体"/>
                <w:color w:val="000000" w:themeColor="text1"/>
                <w:szCs w:val="21"/>
              </w:rPr>
              <w:fldChar w:fldCharType="end"/>
            </w:r>
            <w:r w:rsidRPr="00BE3A07">
              <w:rPr>
                <w:rFonts w:ascii="宋体" w:hAnsi="宋体"/>
                <w:color w:val="000000" w:themeColor="text1"/>
                <w:szCs w:val="21"/>
              </w:rPr>
              <w:t>请求</w:t>
            </w:r>
            <w:proofErr w:type="gramStart"/>
            <w:r w:rsidRPr="00BE3A07">
              <w:rPr>
                <w:rFonts w:ascii="宋体" w:hAnsi="宋体"/>
                <w:color w:val="000000" w:themeColor="text1"/>
                <w:szCs w:val="21"/>
              </w:rPr>
              <w:t>费减且已</w:t>
            </w:r>
            <w:proofErr w:type="gramEnd"/>
            <w:r w:rsidRPr="00BE3A07">
              <w:rPr>
                <w:rFonts w:ascii="宋体" w:hAnsi="宋体"/>
                <w:color w:val="000000" w:themeColor="text1"/>
                <w:szCs w:val="21"/>
              </w:rPr>
              <w:t>完成费</w:t>
            </w:r>
            <w:proofErr w:type="gramStart"/>
            <w:r w:rsidRPr="00BE3A07">
              <w:rPr>
                <w:rFonts w:ascii="宋体" w:hAnsi="宋体"/>
                <w:color w:val="000000" w:themeColor="text1"/>
                <w:szCs w:val="21"/>
              </w:rPr>
              <w:t>减资</w:t>
            </w:r>
            <w:proofErr w:type="gramEnd"/>
            <w:r w:rsidRPr="00BE3A07">
              <w:rPr>
                <w:rFonts w:ascii="宋体" w:hAnsi="宋体"/>
                <w:color w:val="000000" w:themeColor="text1"/>
                <w:szCs w:val="21"/>
              </w:rPr>
              <w:t>格备案</w:t>
            </w:r>
          </w:p>
        </w:tc>
      </w:tr>
      <w:tr w:rsidR="00C73182" w:rsidRPr="00BE3A07" w14:paraId="50B7CBBB" w14:textId="77777777">
        <w:trPr>
          <w:cantSplit/>
          <w:trHeight w:val="454"/>
          <w:jc w:val="center"/>
        </w:trPr>
        <w:tc>
          <w:tcPr>
            <w:tcW w:w="662" w:type="dxa"/>
            <w:gridSpan w:val="2"/>
            <w:vMerge/>
            <w:tcBorders>
              <w:left w:val="single" w:sz="6" w:space="0" w:color="auto"/>
              <w:right w:val="single" w:sz="6" w:space="0" w:color="auto"/>
            </w:tcBorders>
          </w:tcPr>
          <w:p w14:paraId="48372914"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072FB8CA" w14:textId="77777777" w:rsidR="00C73182" w:rsidRPr="00BE3A07" w:rsidRDefault="00C73182">
            <w:pPr>
              <w:jc w:val="center"/>
              <w:rPr>
                <w:rFonts w:ascii="宋体" w:hAnsi="宋体"/>
                <w:color w:val="000000" w:themeColor="text1"/>
              </w:rPr>
            </w:pPr>
          </w:p>
        </w:tc>
        <w:tc>
          <w:tcPr>
            <w:tcW w:w="4120" w:type="dxa"/>
            <w:gridSpan w:val="6"/>
            <w:tcBorders>
              <w:top w:val="single" w:sz="6" w:space="0" w:color="auto"/>
              <w:left w:val="single" w:sz="6" w:space="0" w:color="auto"/>
              <w:bottom w:val="single" w:sz="6" w:space="0" w:color="auto"/>
              <w:right w:val="nil"/>
            </w:tcBorders>
            <w:vAlign w:val="center"/>
          </w:tcPr>
          <w:p w14:paraId="4CD0CCAA"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国籍或注册国家(地区)</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4127" w:type="dxa"/>
            <w:gridSpan w:val="8"/>
            <w:tcBorders>
              <w:top w:val="single" w:sz="6" w:space="0" w:color="auto"/>
              <w:left w:val="nil"/>
              <w:bottom w:val="single" w:sz="6" w:space="0" w:color="auto"/>
              <w:right w:val="single" w:sz="6" w:space="0" w:color="auto"/>
            </w:tcBorders>
            <w:vAlign w:val="center"/>
          </w:tcPr>
          <w:p w14:paraId="014860D7"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经常居所地或营业所所在地</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4EB34EC8" w14:textId="77777777">
        <w:trPr>
          <w:cantSplit/>
          <w:trHeight w:val="454"/>
          <w:jc w:val="center"/>
        </w:trPr>
        <w:tc>
          <w:tcPr>
            <w:tcW w:w="662" w:type="dxa"/>
            <w:gridSpan w:val="2"/>
            <w:vMerge/>
            <w:tcBorders>
              <w:left w:val="single" w:sz="6" w:space="0" w:color="auto"/>
              <w:right w:val="single" w:sz="6" w:space="0" w:color="auto"/>
            </w:tcBorders>
          </w:tcPr>
          <w:p w14:paraId="360FA48B"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1128451C" w14:textId="77777777" w:rsidR="00C73182" w:rsidRPr="00BE3A07" w:rsidRDefault="00C73182">
            <w:pPr>
              <w:jc w:val="center"/>
              <w:rPr>
                <w:rFonts w:ascii="宋体" w:hAnsi="宋体"/>
                <w:color w:val="000000" w:themeColor="text1"/>
              </w:rPr>
            </w:pPr>
          </w:p>
        </w:tc>
        <w:tc>
          <w:tcPr>
            <w:tcW w:w="2120" w:type="dxa"/>
            <w:gridSpan w:val="2"/>
            <w:tcBorders>
              <w:top w:val="single" w:sz="6" w:space="0" w:color="auto"/>
              <w:left w:val="single" w:sz="6" w:space="0" w:color="auto"/>
              <w:bottom w:val="single" w:sz="6" w:space="0" w:color="auto"/>
              <w:right w:val="single" w:sz="6" w:space="0" w:color="auto"/>
            </w:tcBorders>
            <w:vAlign w:val="center"/>
          </w:tcPr>
          <w:p w14:paraId="50F00A21"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邮政编码</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6127" w:type="dxa"/>
            <w:gridSpan w:val="12"/>
            <w:tcBorders>
              <w:top w:val="single" w:sz="6" w:space="0" w:color="auto"/>
              <w:left w:val="single" w:sz="6" w:space="0" w:color="auto"/>
              <w:bottom w:val="single" w:sz="6" w:space="0" w:color="auto"/>
              <w:right w:val="single" w:sz="6" w:space="0" w:color="auto"/>
            </w:tcBorders>
            <w:vAlign w:val="center"/>
          </w:tcPr>
          <w:p w14:paraId="23C16E5B"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电话</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78FA269D" w14:textId="77777777">
        <w:trPr>
          <w:cantSplit/>
          <w:trHeight w:val="454"/>
          <w:jc w:val="center"/>
        </w:trPr>
        <w:tc>
          <w:tcPr>
            <w:tcW w:w="662" w:type="dxa"/>
            <w:gridSpan w:val="2"/>
            <w:vMerge/>
            <w:tcBorders>
              <w:left w:val="single" w:sz="6" w:space="0" w:color="auto"/>
              <w:right w:val="single" w:sz="6" w:space="0" w:color="auto"/>
            </w:tcBorders>
          </w:tcPr>
          <w:p w14:paraId="4FE23190"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33943229" w14:textId="77777777" w:rsidR="00C73182" w:rsidRPr="00BE3A07" w:rsidRDefault="00C73182">
            <w:pPr>
              <w:jc w:val="cente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5755285C"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省、自治区、直辖市</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42E56C85" w14:textId="77777777">
        <w:trPr>
          <w:cantSplit/>
          <w:trHeight w:val="454"/>
          <w:jc w:val="center"/>
        </w:trPr>
        <w:tc>
          <w:tcPr>
            <w:tcW w:w="662" w:type="dxa"/>
            <w:gridSpan w:val="2"/>
            <w:vMerge/>
            <w:tcBorders>
              <w:left w:val="single" w:sz="6" w:space="0" w:color="auto"/>
              <w:right w:val="single" w:sz="6" w:space="0" w:color="auto"/>
            </w:tcBorders>
          </w:tcPr>
          <w:p w14:paraId="2FA84308"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65205642" w14:textId="77777777" w:rsidR="00C73182" w:rsidRPr="00BE3A07" w:rsidRDefault="00C73182">
            <w:pPr>
              <w:jc w:val="cente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2499FF57"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市县</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58AEB9F7" w14:textId="77777777">
        <w:trPr>
          <w:cantSplit/>
          <w:trHeight w:val="607"/>
          <w:jc w:val="center"/>
        </w:trPr>
        <w:tc>
          <w:tcPr>
            <w:tcW w:w="662" w:type="dxa"/>
            <w:gridSpan w:val="2"/>
            <w:vMerge/>
            <w:tcBorders>
              <w:left w:val="single" w:sz="6" w:space="0" w:color="auto"/>
              <w:right w:val="single" w:sz="6" w:space="0" w:color="auto"/>
            </w:tcBorders>
          </w:tcPr>
          <w:p w14:paraId="768101D4" w14:textId="77777777" w:rsidR="00C73182" w:rsidRPr="00BE3A07" w:rsidRDefault="00C73182">
            <w:pPr>
              <w:jc w:val="center"/>
              <w:rPr>
                <w:rFonts w:ascii="宋体" w:hAnsi="宋体"/>
                <w:color w:val="000000" w:themeColor="text1"/>
              </w:rPr>
            </w:pPr>
          </w:p>
        </w:tc>
        <w:tc>
          <w:tcPr>
            <w:tcW w:w="540" w:type="dxa"/>
            <w:vMerge/>
            <w:tcBorders>
              <w:left w:val="single" w:sz="6" w:space="0" w:color="auto"/>
              <w:bottom w:val="single" w:sz="6" w:space="0" w:color="auto"/>
              <w:right w:val="single" w:sz="6" w:space="0" w:color="auto"/>
            </w:tcBorders>
            <w:vAlign w:val="center"/>
          </w:tcPr>
          <w:p w14:paraId="4E302836" w14:textId="77777777" w:rsidR="00C73182" w:rsidRPr="00BE3A07" w:rsidRDefault="00C73182">
            <w:pPr>
              <w:jc w:val="cente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288385BF"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城区（乡）、街道、门牌号</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24372FD6" w14:textId="77777777">
        <w:trPr>
          <w:cantSplit/>
          <w:trHeight w:val="454"/>
          <w:jc w:val="center"/>
        </w:trPr>
        <w:tc>
          <w:tcPr>
            <w:tcW w:w="662" w:type="dxa"/>
            <w:gridSpan w:val="2"/>
            <w:vMerge/>
            <w:tcBorders>
              <w:left w:val="single" w:sz="6" w:space="0" w:color="auto"/>
              <w:right w:val="single" w:sz="6" w:space="0" w:color="auto"/>
            </w:tcBorders>
          </w:tcPr>
          <w:p w14:paraId="422120CE" w14:textId="77777777" w:rsidR="00C73182" w:rsidRPr="00BE3A07" w:rsidRDefault="00C73182">
            <w:pPr>
              <w:jc w:val="center"/>
              <w:rPr>
                <w:rFonts w:ascii="宋体" w:hAnsi="宋体"/>
                <w:color w:val="000000" w:themeColor="text1"/>
              </w:rPr>
            </w:pPr>
          </w:p>
        </w:tc>
        <w:tc>
          <w:tcPr>
            <w:tcW w:w="540" w:type="dxa"/>
            <w:vMerge w:val="restart"/>
            <w:tcBorders>
              <w:top w:val="single" w:sz="6" w:space="0" w:color="auto"/>
              <w:left w:val="single" w:sz="6" w:space="0" w:color="auto"/>
              <w:right w:val="single" w:sz="6" w:space="0" w:color="auto"/>
            </w:tcBorders>
            <w:vAlign w:val="center"/>
          </w:tcPr>
          <w:p w14:paraId="0BF46424" w14:textId="77777777" w:rsidR="00C73182" w:rsidRPr="00BE3A07" w:rsidRDefault="00C73182">
            <w:pPr>
              <w:spacing w:line="240" w:lineRule="exact"/>
              <w:jc w:val="center"/>
              <w:rPr>
                <w:rFonts w:ascii="宋体" w:hAnsi="宋体"/>
                <w:color w:val="000000" w:themeColor="text1"/>
              </w:rPr>
            </w:pPr>
          </w:p>
          <w:p w14:paraId="39B282BC"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申</w:t>
            </w:r>
          </w:p>
          <w:p w14:paraId="104E2EFB"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请</w:t>
            </w:r>
          </w:p>
          <w:p w14:paraId="226D0E01"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人</w:t>
            </w:r>
          </w:p>
          <w:p w14:paraId="4CBF0664"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(3)</w:t>
            </w:r>
          </w:p>
        </w:tc>
        <w:tc>
          <w:tcPr>
            <w:tcW w:w="5360" w:type="dxa"/>
            <w:gridSpan w:val="10"/>
            <w:tcBorders>
              <w:top w:val="single" w:sz="6" w:space="0" w:color="auto"/>
              <w:left w:val="single" w:sz="6" w:space="0" w:color="auto"/>
              <w:bottom w:val="single" w:sz="6" w:space="0" w:color="auto"/>
              <w:right w:val="single" w:sz="6" w:space="0" w:color="auto"/>
            </w:tcBorders>
            <w:vAlign w:val="center"/>
          </w:tcPr>
          <w:p w14:paraId="576515D9"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姓名或名称</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2887" w:type="dxa"/>
            <w:gridSpan w:val="4"/>
            <w:tcBorders>
              <w:top w:val="single" w:sz="6" w:space="0" w:color="auto"/>
              <w:left w:val="single" w:sz="6" w:space="0" w:color="auto"/>
              <w:bottom w:val="single" w:sz="6" w:space="0" w:color="auto"/>
              <w:right w:val="single" w:sz="6" w:space="0" w:color="auto"/>
            </w:tcBorders>
            <w:vAlign w:val="center"/>
          </w:tcPr>
          <w:p w14:paraId="5C0418C5"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申请人类型</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2D8E64C5" w14:textId="77777777">
        <w:trPr>
          <w:cantSplit/>
          <w:trHeight w:val="454"/>
          <w:jc w:val="center"/>
        </w:trPr>
        <w:tc>
          <w:tcPr>
            <w:tcW w:w="662" w:type="dxa"/>
            <w:gridSpan w:val="2"/>
            <w:vMerge/>
            <w:tcBorders>
              <w:left w:val="single" w:sz="6" w:space="0" w:color="auto"/>
              <w:right w:val="single" w:sz="6" w:space="0" w:color="auto"/>
            </w:tcBorders>
          </w:tcPr>
          <w:p w14:paraId="7432D84A"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5DA08DE3" w14:textId="77777777" w:rsidR="00C73182" w:rsidRPr="00BE3A07" w:rsidRDefault="00C73182">
            <w:pPr>
              <w:spacing w:line="240" w:lineRule="exact"/>
              <w:jc w:val="cente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737012CE"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居民身份证件号码或组织机构代码</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szCs w:val="21"/>
              </w:rPr>
              <w:fldChar w:fldCharType="begin">
                <w:ffData>
                  <w:name w:val="Check13"/>
                  <w:enabled/>
                  <w:calcOnExit w:val="0"/>
                  <w:checkBox>
                    <w:sizeAuto/>
                    <w:default w:val="0"/>
                    <w:checked w:val="0"/>
                  </w:checkBox>
                </w:ffData>
              </w:fldChar>
            </w:r>
            <w:r w:rsidRPr="00BE3A07">
              <w:rPr>
                <w:rFonts w:ascii="宋体" w:hAnsi="宋体"/>
                <w:color w:val="000000" w:themeColor="text1"/>
                <w:szCs w:val="21"/>
              </w:rPr>
              <w:instrText xml:space="preserve"> FORMCHECKBOX </w:instrText>
            </w:r>
            <w:r w:rsidR="00F75188">
              <w:rPr>
                <w:rFonts w:ascii="宋体" w:hAnsi="宋体"/>
                <w:color w:val="000000" w:themeColor="text1"/>
                <w:szCs w:val="21"/>
              </w:rPr>
            </w:r>
            <w:r w:rsidR="00F75188">
              <w:rPr>
                <w:rFonts w:ascii="宋体" w:hAnsi="宋体"/>
                <w:color w:val="000000" w:themeColor="text1"/>
                <w:szCs w:val="21"/>
              </w:rPr>
              <w:fldChar w:fldCharType="separate"/>
            </w:r>
            <w:r w:rsidRPr="00BE3A07">
              <w:rPr>
                <w:rFonts w:ascii="宋体" w:hAnsi="宋体"/>
                <w:color w:val="000000" w:themeColor="text1"/>
                <w:szCs w:val="21"/>
              </w:rPr>
              <w:fldChar w:fldCharType="end"/>
            </w:r>
            <w:r w:rsidRPr="00BE3A07">
              <w:rPr>
                <w:rFonts w:ascii="宋体" w:hAnsi="宋体"/>
                <w:color w:val="000000" w:themeColor="text1"/>
                <w:szCs w:val="21"/>
              </w:rPr>
              <w:t>请求</w:t>
            </w:r>
            <w:proofErr w:type="gramStart"/>
            <w:r w:rsidRPr="00BE3A07">
              <w:rPr>
                <w:rFonts w:ascii="宋体" w:hAnsi="宋体"/>
                <w:color w:val="000000" w:themeColor="text1"/>
                <w:szCs w:val="21"/>
              </w:rPr>
              <w:t>费减且已</w:t>
            </w:r>
            <w:proofErr w:type="gramEnd"/>
            <w:r w:rsidRPr="00BE3A07">
              <w:rPr>
                <w:rFonts w:ascii="宋体" w:hAnsi="宋体"/>
                <w:color w:val="000000" w:themeColor="text1"/>
                <w:szCs w:val="21"/>
              </w:rPr>
              <w:t>完成费</w:t>
            </w:r>
            <w:proofErr w:type="gramStart"/>
            <w:r w:rsidRPr="00BE3A07">
              <w:rPr>
                <w:rFonts w:ascii="宋体" w:hAnsi="宋体"/>
                <w:color w:val="000000" w:themeColor="text1"/>
                <w:szCs w:val="21"/>
              </w:rPr>
              <w:t>减资</w:t>
            </w:r>
            <w:proofErr w:type="gramEnd"/>
            <w:r w:rsidRPr="00BE3A07">
              <w:rPr>
                <w:rFonts w:ascii="宋体" w:hAnsi="宋体"/>
                <w:color w:val="000000" w:themeColor="text1"/>
                <w:szCs w:val="21"/>
              </w:rPr>
              <w:t>格备案</w:t>
            </w:r>
          </w:p>
        </w:tc>
      </w:tr>
      <w:tr w:rsidR="00C73182" w:rsidRPr="00BE3A07" w14:paraId="7C9F5454" w14:textId="77777777">
        <w:trPr>
          <w:cantSplit/>
          <w:trHeight w:val="454"/>
          <w:jc w:val="center"/>
        </w:trPr>
        <w:tc>
          <w:tcPr>
            <w:tcW w:w="662" w:type="dxa"/>
            <w:gridSpan w:val="2"/>
            <w:vMerge/>
            <w:tcBorders>
              <w:left w:val="single" w:sz="6" w:space="0" w:color="auto"/>
              <w:right w:val="single" w:sz="6" w:space="0" w:color="auto"/>
            </w:tcBorders>
          </w:tcPr>
          <w:p w14:paraId="4ABC9DD3"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40FF93B3" w14:textId="77777777" w:rsidR="00C73182" w:rsidRPr="00BE3A07" w:rsidRDefault="00C73182">
            <w:pPr>
              <w:jc w:val="center"/>
              <w:rPr>
                <w:rFonts w:ascii="宋体" w:hAnsi="宋体"/>
                <w:color w:val="000000" w:themeColor="text1"/>
              </w:rPr>
            </w:pPr>
          </w:p>
        </w:tc>
        <w:tc>
          <w:tcPr>
            <w:tcW w:w="4120" w:type="dxa"/>
            <w:gridSpan w:val="6"/>
            <w:tcBorders>
              <w:top w:val="single" w:sz="6" w:space="0" w:color="auto"/>
              <w:left w:val="single" w:sz="6" w:space="0" w:color="auto"/>
              <w:bottom w:val="single" w:sz="6" w:space="0" w:color="auto"/>
              <w:right w:val="nil"/>
            </w:tcBorders>
            <w:vAlign w:val="center"/>
          </w:tcPr>
          <w:p w14:paraId="27D21105"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国籍或注册国家(地区)</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4127" w:type="dxa"/>
            <w:gridSpan w:val="8"/>
            <w:tcBorders>
              <w:top w:val="single" w:sz="6" w:space="0" w:color="auto"/>
              <w:left w:val="nil"/>
              <w:bottom w:val="single" w:sz="6" w:space="0" w:color="auto"/>
              <w:right w:val="single" w:sz="6" w:space="0" w:color="auto"/>
            </w:tcBorders>
            <w:vAlign w:val="center"/>
          </w:tcPr>
          <w:p w14:paraId="40E3C23C"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经常居所地或营业所所在地</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519245F2" w14:textId="77777777">
        <w:trPr>
          <w:cantSplit/>
          <w:trHeight w:val="454"/>
          <w:jc w:val="center"/>
        </w:trPr>
        <w:tc>
          <w:tcPr>
            <w:tcW w:w="662" w:type="dxa"/>
            <w:gridSpan w:val="2"/>
            <w:vMerge/>
            <w:tcBorders>
              <w:left w:val="single" w:sz="6" w:space="0" w:color="auto"/>
              <w:right w:val="single" w:sz="6" w:space="0" w:color="auto"/>
            </w:tcBorders>
          </w:tcPr>
          <w:p w14:paraId="0773273C"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67B4E111" w14:textId="77777777" w:rsidR="00C73182" w:rsidRPr="00BE3A07" w:rsidRDefault="00C73182">
            <w:pPr>
              <w:jc w:val="center"/>
              <w:rPr>
                <w:rFonts w:ascii="宋体" w:hAnsi="宋体"/>
                <w:color w:val="000000" w:themeColor="text1"/>
              </w:rPr>
            </w:pPr>
          </w:p>
        </w:tc>
        <w:tc>
          <w:tcPr>
            <w:tcW w:w="2120" w:type="dxa"/>
            <w:gridSpan w:val="2"/>
            <w:tcBorders>
              <w:top w:val="single" w:sz="6" w:space="0" w:color="auto"/>
              <w:left w:val="single" w:sz="6" w:space="0" w:color="auto"/>
              <w:bottom w:val="single" w:sz="6" w:space="0" w:color="auto"/>
              <w:right w:val="single" w:sz="6" w:space="0" w:color="auto"/>
            </w:tcBorders>
            <w:vAlign w:val="center"/>
          </w:tcPr>
          <w:p w14:paraId="212B32D4"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邮政编码</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6127" w:type="dxa"/>
            <w:gridSpan w:val="12"/>
            <w:tcBorders>
              <w:top w:val="single" w:sz="6" w:space="0" w:color="auto"/>
              <w:left w:val="single" w:sz="6" w:space="0" w:color="auto"/>
              <w:bottom w:val="single" w:sz="6" w:space="0" w:color="auto"/>
              <w:right w:val="single" w:sz="6" w:space="0" w:color="auto"/>
            </w:tcBorders>
            <w:vAlign w:val="center"/>
          </w:tcPr>
          <w:p w14:paraId="1149A6D7"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电话</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48B0D3F8" w14:textId="77777777">
        <w:trPr>
          <w:cantSplit/>
          <w:trHeight w:val="454"/>
          <w:jc w:val="center"/>
        </w:trPr>
        <w:tc>
          <w:tcPr>
            <w:tcW w:w="662" w:type="dxa"/>
            <w:gridSpan w:val="2"/>
            <w:vMerge/>
            <w:tcBorders>
              <w:left w:val="single" w:sz="6" w:space="0" w:color="auto"/>
              <w:right w:val="single" w:sz="6" w:space="0" w:color="auto"/>
            </w:tcBorders>
          </w:tcPr>
          <w:p w14:paraId="73922576"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48B403D2" w14:textId="77777777" w:rsidR="00C73182" w:rsidRPr="00BE3A07" w:rsidRDefault="00C73182">
            <w:pPr>
              <w:jc w:val="cente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3D03751E"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省、自治区、直辖市</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701055A9" w14:textId="77777777">
        <w:trPr>
          <w:cantSplit/>
          <w:trHeight w:val="454"/>
          <w:jc w:val="center"/>
        </w:trPr>
        <w:tc>
          <w:tcPr>
            <w:tcW w:w="662" w:type="dxa"/>
            <w:gridSpan w:val="2"/>
            <w:vMerge/>
            <w:tcBorders>
              <w:left w:val="single" w:sz="6" w:space="0" w:color="auto"/>
              <w:right w:val="single" w:sz="6" w:space="0" w:color="auto"/>
            </w:tcBorders>
          </w:tcPr>
          <w:p w14:paraId="42C0A34A" w14:textId="77777777" w:rsidR="00C73182" w:rsidRPr="00BE3A07" w:rsidRDefault="00C73182">
            <w:pPr>
              <w:jc w:val="center"/>
              <w:rPr>
                <w:rFonts w:ascii="宋体" w:hAnsi="宋体"/>
                <w:color w:val="000000" w:themeColor="text1"/>
              </w:rPr>
            </w:pPr>
          </w:p>
        </w:tc>
        <w:tc>
          <w:tcPr>
            <w:tcW w:w="540" w:type="dxa"/>
            <w:vMerge/>
            <w:tcBorders>
              <w:left w:val="single" w:sz="6" w:space="0" w:color="auto"/>
              <w:right w:val="single" w:sz="6" w:space="0" w:color="auto"/>
            </w:tcBorders>
            <w:vAlign w:val="center"/>
          </w:tcPr>
          <w:p w14:paraId="734531AF" w14:textId="77777777" w:rsidR="00C73182" w:rsidRPr="00BE3A07" w:rsidRDefault="00C73182">
            <w:pPr>
              <w:jc w:val="cente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409004AE"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市县</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01ECB902" w14:textId="77777777">
        <w:trPr>
          <w:cantSplit/>
          <w:trHeight w:val="454"/>
          <w:jc w:val="center"/>
        </w:trPr>
        <w:tc>
          <w:tcPr>
            <w:tcW w:w="662" w:type="dxa"/>
            <w:gridSpan w:val="2"/>
            <w:vMerge/>
            <w:tcBorders>
              <w:left w:val="single" w:sz="6" w:space="0" w:color="auto"/>
              <w:bottom w:val="single" w:sz="6" w:space="0" w:color="auto"/>
              <w:right w:val="single" w:sz="6" w:space="0" w:color="auto"/>
            </w:tcBorders>
          </w:tcPr>
          <w:p w14:paraId="3DB3150D" w14:textId="77777777" w:rsidR="00C73182" w:rsidRPr="00BE3A07" w:rsidRDefault="00C73182">
            <w:pPr>
              <w:jc w:val="center"/>
              <w:rPr>
                <w:rFonts w:ascii="宋体" w:hAnsi="宋体"/>
                <w:color w:val="000000" w:themeColor="text1"/>
              </w:rPr>
            </w:pPr>
          </w:p>
        </w:tc>
        <w:tc>
          <w:tcPr>
            <w:tcW w:w="540" w:type="dxa"/>
            <w:vMerge/>
            <w:tcBorders>
              <w:left w:val="single" w:sz="6" w:space="0" w:color="auto"/>
              <w:bottom w:val="single" w:sz="6" w:space="0" w:color="auto"/>
              <w:right w:val="single" w:sz="6" w:space="0" w:color="auto"/>
            </w:tcBorders>
            <w:vAlign w:val="center"/>
          </w:tcPr>
          <w:p w14:paraId="1A3B79DA" w14:textId="77777777" w:rsidR="00C73182" w:rsidRPr="00BE3A07" w:rsidRDefault="00C73182">
            <w:pPr>
              <w:jc w:val="center"/>
              <w:rPr>
                <w:rFonts w:ascii="宋体" w:hAnsi="宋体"/>
                <w:color w:val="000000" w:themeColor="text1"/>
              </w:rPr>
            </w:pPr>
          </w:p>
        </w:tc>
        <w:tc>
          <w:tcPr>
            <w:tcW w:w="8247" w:type="dxa"/>
            <w:gridSpan w:val="14"/>
            <w:tcBorders>
              <w:top w:val="single" w:sz="6" w:space="0" w:color="auto"/>
              <w:left w:val="single" w:sz="6" w:space="0" w:color="auto"/>
              <w:bottom w:val="single" w:sz="6" w:space="0" w:color="auto"/>
              <w:right w:val="single" w:sz="6" w:space="0" w:color="auto"/>
            </w:tcBorders>
            <w:vAlign w:val="center"/>
          </w:tcPr>
          <w:p w14:paraId="76BE69C6"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城区（乡）、街道、门牌号</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24C72FC3" w14:textId="77777777">
        <w:trPr>
          <w:cantSplit/>
          <w:trHeight w:val="454"/>
          <w:jc w:val="center"/>
        </w:trPr>
        <w:tc>
          <w:tcPr>
            <w:tcW w:w="662" w:type="dxa"/>
            <w:gridSpan w:val="2"/>
            <w:vMerge w:val="restart"/>
            <w:tcBorders>
              <w:top w:val="single" w:sz="6" w:space="0" w:color="auto"/>
              <w:left w:val="single" w:sz="6" w:space="0" w:color="auto"/>
              <w:right w:val="single" w:sz="6" w:space="0" w:color="auto"/>
            </w:tcBorders>
            <w:vAlign w:val="center"/>
          </w:tcPr>
          <w:p w14:paraId="718240BD" w14:textId="77777777" w:rsidR="00C73182" w:rsidRPr="00BE3A07" w:rsidRDefault="006C3AF5">
            <w:pPr>
              <w:spacing w:line="320" w:lineRule="exact"/>
              <w:rPr>
                <w:rFonts w:ascii="宋体" w:hAnsi="宋体"/>
                <w:color w:val="000000" w:themeColor="text1"/>
              </w:rPr>
            </w:pPr>
            <w:r w:rsidRPr="00BE3A07">
              <w:rPr>
                <w:rFonts w:ascii="宋体" w:hAnsi="宋体"/>
                <w:color w:val="000000" w:themeColor="text1"/>
                <w:sz w:val="18"/>
              </w:rPr>
              <w:lastRenderedPageBreak/>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,11)</w:instrText>
            </w:r>
            <w:r w:rsidRPr="00BE3A07">
              <w:rPr>
                <w:rFonts w:ascii="宋体" w:hAnsi="宋体"/>
                <w:color w:val="000000" w:themeColor="text1"/>
                <w:sz w:val="18"/>
              </w:rPr>
              <w:fldChar w:fldCharType="end"/>
            </w:r>
            <w:r w:rsidRPr="00BE3A07">
              <w:rPr>
                <w:rFonts w:ascii="宋体" w:hAnsi="宋体"/>
                <w:color w:val="000000" w:themeColor="text1"/>
              </w:rPr>
              <w:t>联</w:t>
            </w:r>
          </w:p>
          <w:p w14:paraId="2CFA89A6" w14:textId="77777777" w:rsidR="00C73182" w:rsidRPr="00BE3A07" w:rsidRDefault="006C3AF5">
            <w:pPr>
              <w:spacing w:line="280" w:lineRule="exact"/>
              <w:rPr>
                <w:rFonts w:ascii="宋体" w:hAnsi="宋体"/>
                <w:color w:val="000000" w:themeColor="text1"/>
              </w:rPr>
            </w:pPr>
            <w:r w:rsidRPr="00BE3A07">
              <w:rPr>
                <w:rFonts w:ascii="宋体" w:hAnsi="宋体"/>
                <w:color w:val="000000" w:themeColor="text1"/>
              </w:rPr>
              <w:t>系</w:t>
            </w:r>
          </w:p>
          <w:p w14:paraId="227F80F2" w14:textId="77777777" w:rsidR="00C73182" w:rsidRPr="00BE3A07" w:rsidRDefault="006C3AF5">
            <w:pPr>
              <w:spacing w:line="280" w:lineRule="exact"/>
              <w:rPr>
                <w:rFonts w:ascii="宋体" w:hAnsi="宋体"/>
                <w:color w:val="000000" w:themeColor="text1"/>
              </w:rPr>
            </w:pPr>
            <w:r w:rsidRPr="00BE3A07">
              <w:rPr>
                <w:rFonts w:ascii="宋体" w:hAnsi="宋体"/>
                <w:color w:val="000000" w:themeColor="text1"/>
              </w:rPr>
              <w:t>人</w:t>
            </w:r>
          </w:p>
        </w:tc>
        <w:tc>
          <w:tcPr>
            <w:tcW w:w="2660" w:type="dxa"/>
            <w:gridSpan w:val="3"/>
            <w:tcBorders>
              <w:top w:val="single" w:sz="6" w:space="0" w:color="auto"/>
              <w:left w:val="single" w:sz="6" w:space="0" w:color="auto"/>
              <w:bottom w:val="single" w:sz="6" w:space="0" w:color="auto"/>
              <w:right w:val="single" w:sz="6" w:space="0" w:color="auto"/>
            </w:tcBorders>
            <w:vAlign w:val="center"/>
          </w:tcPr>
          <w:p w14:paraId="10827D03"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姓名</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3240" w:type="dxa"/>
            <w:gridSpan w:val="8"/>
            <w:tcBorders>
              <w:top w:val="single" w:sz="6" w:space="0" w:color="auto"/>
              <w:left w:val="single" w:sz="6" w:space="0" w:color="auto"/>
              <w:bottom w:val="single" w:sz="6" w:space="0" w:color="auto"/>
              <w:right w:val="single" w:sz="6" w:space="0" w:color="auto"/>
            </w:tcBorders>
            <w:vAlign w:val="center"/>
          </w:tcPr>
          <w:p w14:paraId="79029F4C"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电话</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2887" w:type="dxa"/>
            <w:gridSpan w:val="4"/>
            <w:tcBorders>
              <w:top w:val="single" w:sz="6" w:space="0" w:color="auto"/>
              <w:left w:val="single" w:sz="6" w:space="0" w:color="auto"/>
              <w:bottom w:val="single" w:sz="6" w:space="0" w:color="auto"/>
              <w:right w:val="single" w:sz="6" w:space="0" w:color="auto"/>
            </w:tcBorders>
            <w:vAlign w:val="center"/>
          </w:tcPr>
          <w:p w14:paraId="74A62430"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电子邮箱</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7DE0A67C" w14:textId="77777777">
        <w:trPr>
          <w:cantSplit/>
          <w:trHeight w:val="612"/>
          <w:jc w:val="center"/>
        </w:trPr>
        <w:tc>
          <w:tcPr>
            <w:tcW w:w="662" w:type="dxa"/>
            <w:gridSpan w:val="2"/>
            <w:vMerge/>
            <w:tcBorders>
              <w:left w:val="single" w:sz="6" w:space="0" w:color="auto"/>
              <w:right w:val="single" w:sz="6" w:space="0" w:color="auto"/>
            </w:tcBorders>
          </w:tcPr>
          <w:p w14:paraId="08801C17" w14:textId="77777777" w:rsidR="00C73182" w:rsidRPr="00BE3A07" w:rsidRDefault="00C73182">
            <w:pPr>
              <w:rPr>
                <w:rFonts w:ascii="宋体" w:hAnsi="宋体"/>
                <w:color w:val="000000" w:themeColor="text1"/>
              </w:rPr>
            </w:pPr>
          </w:p>
        </w:tc>
        <w:tc>
          <w:tcPr>
            <w:tcW w:w="8787" w:type="dxa"/>
            <w:gridSpan w:val="15"/>
            <w:tcBorders>
              <w:top w:val="single" w:sz="6" w:space="0" w:color="auto"/>
              <w:left w:val="single" w:sz="6" w:space="0" w:color="auto"/>
              <w:bottom w:val="single" w:sz="6" w:space="0" w:color="auto"/>
              <w:right w:val="single" w:sz="6" w:space="0" w:color="auto"/>
            </w:tcBorders>
            <w:vAlign w:val="center"/>
          </w:tcPr>
          <w:p w14:paraId="35C26670"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邮政编码</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6ECD2B10" w14:textId="77777777">
        <w:trPr>
          <w:cantSplit/>
          <w:trHeight w:val="612"/>
          <w:jc w:val="center"/>
        </w:trPr>
        <w:tc>
          <w:tcPr>
            <w:tcW w:w="662" w:type="dxa"/>
            <w:gridSpan w:val="2"/>
            <w:vMerge/>
            <w:tcBorders>
              <w:left w:val="single" w:sz="6" w:space="0" w:color="auto"/>
              <w:right w:val="single" w:sz="6" w:space="0" w:color="auto"/>
            </w:tcBorders>
          </w:tcPr>
          <w:p w14:paraId="2E5FCE0C" w14:textId="77777777" w:rsidR="00C73182" w:rsidRPr="00BE3A07" w:rsidRDefault="00C73182">
            <w:pPr>
              <w:rPr>
                <w:rFonts w:ascii="宋体" w:hAnsi="宋体"/>
                <w:color w:val="000000" w:themeColor="text1"/>
              </w:rPr>
            </w:pPr>
          </w:p>
        </w:tc>
        <w:tc>
          <w:tcPr>
            <w:tcW w:w="8787" w:type="dxa"/>
            <w:gridSpan w:val="15"/>
            <w:tcBorders>
              <w:top w:val="single" w:sz="6" w:space="0" w:color="auto"/>
              <w:left w:val="single" w:sz="6" w:space="0" w:color="auto"/>
              <w:bottom w:val="single" w:sz="6" w:space="0" w:color="auto"/>
              <w:right w:val="single" w:sz="6" w:space="0" w:color="auto"/>
            </w:tcBorders>
            <w:vAlign w:val="center"/>
          </w:tcPr>
          <w:p w14:paraId="2C706486"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省、自治区、直辖市</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637B409A" w14:textId="77777777">
        <w:trPr>
          <w:cantSplit/>
          <w:trHeight w:val="612"/>
          <w:jc w:val="center"/>
        </w:trPr>
        <w:tc>
          <w:tcPr>
            <w:tcW w:w="662" w:type="dxa"/>
            <w:gridSpan w:val="2"/>
            <w:vMerge/>
            <w:tcBorders>
              <w:left w:val="single" w:sz="6" w:space="0" w:color="auto"/>
              <w:right w:val="single" w:sz="6" w:space="0" w:color="auto"/>
            </w:tcBorders>
          </w:tcPr>
          <w:p w14:paraId="4FFA0277" w14:textId="77777777" w:rsidR="00C73182" w:rsidRPr="00BE3A07" w:rsidRDefault="00C73182">
            <w:pPr>
              <w:rPr>
                <w:rFonts w:ascii="宋体" w:hAnsi="宋体"/>
                <w:color w:val="000000" w:themeColor="text1"/>
              </w:rPr>
            </w:pPr>
          </w:p>
        </w:tc>
        <w:tc>
          <w:tcPr>
            <w:tcW w:w="8787" w:type="dxa"/>
            <w:gridSpan w:val="15"/>
            <w:tcBorders>
              <w:top w:val="single" w:sz="6" w:space="0" w:color="auto"/>
              <w:left w:val="single" w:sz="6" w:space="0" w:color="auto"/>
              <w:bottom w:val="single" w:sz="6" w:space="0" w:color="auto"/>
              <w:right w:val="single" w:sz="6" w:space="0" w:color="auto"/>
            </w:tcBorders>
            <w:vAlign w:val="center"/>
          </w:tcPr>
          <w:p w14:paraId="453D8099"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市县</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59457E42" w14:textId="77777777">
        <w:trPr>
          <w:cantSplit/>
          <w:trHeight w:val="612"/>
          <w:jc w:val="center"/>
        </w:trPr>
        <w:tc>
          <w:tcPr>
            <w:tcW w:w="662" w:type="dxa"/>
            <w:gridSpan w:val="2"/>
            <w:vMerge/>
            <w:tcBorders>
              <w:left w:val="single" w:sz="6" w:space="0" w:color="auto"/>
              <w:right w:val="single" w:sz="6" w:space="0" w:color="auto"/>
            </w:tcBorders>
          </w:tcPr>
          <w:p w14:paraId="0A6A37AE" w14:textId="77777777" w:rsidR="00C73182" w:rsidRPr="00BE3A07" w:rsidRDefault="00C73182">
            <w:pPr>
              <w:rPr>
                <w:rFonts w:ascii="宋体" w:hAnsi="宋体"/>
                <w:color w:val="000000" w:themeColor="text1"/>
              </w:rPr>
            </w:pPr>
          </w:p>
        </w:tc>
        <w:tc>
          <w:tcPr>
            <w:tcW w:w="8787" w:type="dxa"/>
            <w:gridSpan w:val="15"/>
            <w:tcBorders>
              <w:top w:val="single" w:sz="6" w:space="0" w:color="auto"/>
              <w:left w:val="single" w:sz="6" w:space="0" w:color="auto"/>
              <w:bottom w:val="single" w:sz="6" w:space="0" w:color="auto"/>
              <w:right w:val="single" w:sz="6" w:space="0" w:color="auto"/>
            </w:tcBorders>
            <w:vAlign w:val="center"/>
          </w:tcPr>
          <w:p w14:paraId="27E6B89F"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城区（乡）、街道、门牌号</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39FE9B81" w14:textId="77777777">
        <w:trPr>
          <w:cantSplit/>
          <w:trHeight w:val="685"/>
          <w:jc w:val="center"/>
        </w:trPr>
        <w:tc>
          <w:tcPr>
            <w:tcW w:w="9449" w:type="dxa"/>
            <w:gridSpan w:val="17"/>
            <w:tcBorders>
              <w:top w:val="single" w:sz="6" w:space="0" w:color="auto"/>
              <w:left w:val="single" w:sz="6" w:space="0" w:color="auto"/>
              <w:bottom w:val="single" w:sz="6" w:space="0" w:color="auto"/>
              <w:right w:val="single" w:sz="6" w:space="0" w:color="auto"/>
            </w:tcBorders>
            <w:vAlign w:val="center"/>
          </w:tcPr>
          <w:p w14:paraId="5A09834A"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,12)</w:instrText>
            </w:r>
            <w:r w:rsidRPr="00BE3A07">
              <w:rPr>
                <w:rFonts w:ascii="宋体" w:hAnsi="宋体"/>
                <w:color w:val="000000" w:themeColor="text1"/>
                <w:sz w:val="18"/>
              </w:rPr>
              <w:fldChar w:fldCharType="end"/>
            </w:r>
            <w:r w:rsidRPr="00BE3A07">
              <w:rPr>
                <w:rFonts w:ascii="宋体" w:hAnsi="宋体"/>
                <w:color w:val="000000" w:themeColor="text1"/>
              </w:rPr>
              <w:t>代表人为非第一署名申请人时声明特声明第署名申请人为代表人</w:t>
            </w:r>
          </w:p>
        </w:tc>
      </w:tr>
      <w:tr w:rsidR="00C73182" w:rsidRPr="00BE3A07" w14:paraId="666F0FAB" w14:textId="77777777">
        <w:trPr>
          <w:cantSplit/>
          <w:trHeight w:val="448"/>
          <w:jc w:val="center"/>
        </w:trPr>
        <w:tc>
          <w:tcPr>
            <w:tcW w:w="662" w:type="dxa"/>
            <w:gridSpan w:val="2"/>
            <w:vMerge w:val="restart"/>
            <w:tcBorders>
              <w:top w:val="single" w:sz="6" w:space="0" w:color="auto"/>
              <w:left w:val="single" w:sz="6" w:space="0" w:color="auto"/>
              <w:right w:val="single" w:sz="6" w:space="0" w:color="auto"/>
            </w:tcBorders>
          </w:tcPr>
          <w:p w14:paraId="77A073BC" w14:textId="77777777" w:rsidR="00C73182" w:rsidRPr="00BE3A07" w:rsidRDefault="006C3AF5">
            <w:pPr>
              <w:rPr>
                <w:rFonts w:ascii="宋体" w:hAnsi="宋体"/>
                <w:color w:val="000000" w:themeColor="text1"/>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,13)</w:instrText>
            </w:r>
            <w:r w:rsidRPr="00BE3A07">
              <w:rPr>
                <w:rFonts w:ascii="宋体" w:hAnsi="宋体"/>
                <w:color w:val="000000" w:themeColor="text1"/>
                <w:sz w:val="18"/>
              </w:rPr>
              <w:fldChar w:fldCharType="end"/>
            </w:r>
          </w:p>
          <w:p w14:paraId="6184E543" w14:textId="77777777" w:rsidR="00C73182" w:rsidRPr="00BE3A07" w:rsidRDefault="006C3AF5">
            <w:pPr>
              <w:rPr>
                <w:rFonts w:ascii="宋体" w:hAnsi="宋体"/>
                <w:color w:val="000000" w:themeColor="text1"/>
              </w:rPr>
            </w:pPr>
            <w:r w:rsidRPr="00BE3A07">
              <w:rPr>
                <w:rFonts w:ascii="宋体" w:hAnsi="宋体"/>
                <w:color w:val="000000" w:themeColor="text1"/>
              </w:rPr>
              <w:t>专</w:t>
            </w:r>
          </w:p>
          <w:p w14:paraId="425C1FD2" w14:textId="77777777" w:rsidR="00C73182" w:rsidRPr="00BE3A07" w:rsidRDefault="006C3AF5">
            <w:pPr>
              <w:ind w:firstLineChars="100" w:firstLine="210"/>
              <w:rPr>
                <w:rFonts w:ascii="宋体" w:hAnsi="宋体"/>
                <w:color w:val="000000" w:themeColor="text1"/>
              </w:rPr>
            </w:pPr>
            <w:r w:rsidRPr="00BE3A07">
              <w:rPr>
                <w:rFonts w:ascii="宋体" w:hAnsi="宋体"/>
                <w:color w:val="000000" w:themeColor="text1"/>
              </w:rPr>
              <w:t>利</w:t>
            </w:r>
          </w:p>
          <w:p w14:paraId="633D8504" w14:textId="77777777" w:rsidR="00C73182" w:rsidRPr="00BE3A07" w:rsidRDefault="006C3AF5">
            <w:pPr>
              <w:jc w:val="center"/>
              <w:rPr>
                <w:rFonts w:ascii="宋体" w:hAnsi="宋体"/>
                <w:color w:val="000000" w:themeColor="text1"/>
              </w:rPr>
            </w:pPr>
            <w:r w:rsidRPr="00BE3A07">
              <w:rPr>
                <w:rFonts w:ascii="宋体" w:hAnsi="宋体"/>
                <w:color w:val="000000" w:themeColor="text1"/>
              </w:rPr>
              <w:t>代</w:t>
            </w:r>
          </w:p>
          <w:p w14:paraId="4A24E077" w14:textId="77777777" w:rsidR="00C73182" w:rsidRPr="00BE3A07" w:rsidRDefault="006C3AF5">
            <w:pPr>
              <w:jc w:val="center"/>
              <w:rPr>
                <w:rFonts w:ascii="宋体" w:hAnsi="宋体"/>
                <w:color w:val="000000" w:themeColor="text1"/>
              </w:rPr>
            </w:pPr>
            <w:r w:rsidRPr="00BE3A07">
              <w:rPr>
                <w:rFonts w:ascii="宋体" w:hAnsi="宋体"/>
                <w:color w:val="000000" w:themeColor="text1"/>
              </w:rPr>
              <w:t>理</w:t>
            </w:r>
          </w:p>
          <w:p w14:paraId="03C4124C" w14:textId="77777777" w:rsidR="00C73182" w:rsidRPr="00BE3A07" w:rsidRDefault="006C3AF5">
            <w:pPr>
              <w:jc w:val="center"/>
              <w:rPr>
                <w:rFonts w:ascii="宋体" w:hAnsi="宋体"/>
                <w:color w:val="000000" w:themeColor="text1"/>
              </w:rPr>
            </w:pPr>
            <w:r w:rsidRPr="00BE3A07">
              <w:rPr>
                <w:rFonts w:ascii="宋体" w:hAnsi="宋体"/>
                <w:color w:val="000000" w:themeColor="text1"/>
              </w:rPr>
              <w:t>机</w:t>
            </w:r>
          </w:p>
          <w:p w14:paraId="13FE91A7" w14:textId="77777777" w:rsidR="00C73182" w:rsidRPr="00BE3A07" w:rsidRDefault="006C3AF5">
            <w:pPr>
              <w:ind w:firstLineChars="100" w:firstLine="210"/>
              <w:rPr>
                <w:rFonts w:ascii="宋体" w:hAnsi="宋体"/>
                <w:color w:val="000000" w:themeColor="text1"/>
              </w:rPr>
            </w:pPr>
            <w:r w:rsidRPr="00BE3A07">
              <w:rPr>
                <w:rFonts w:ascii="宋体" w:hAnsi="宋体"/>
                <w:color w:val="000000" w:themeColor="text1"/>
              </w:rPr>
              <w:t>构</w:t>
            </w:r>
          </w:p>
        </w:tc>
        <w:tc>
          <w:tcPr>
            <w:tcW w:w="8787" w:type="dxa"/>
            <w:gridSpan w:val="15"/>
            <w:tcBorders>
              <w:top w:val="single" w:sz="6" w:space="0" w:color="auto"/>
              <w:left w:val="single" w:sz="6" w:space="0" w:color="auto"/>
              <w:bottom w:val="single" w:sz="4" w:space="0" w:color="auto"/>
            </w:tcBorders>
            <w:vAlign w:val="center"/>
          </w:tcPr>
          <w:p w14:paraId="2826754F"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fldChar w:fldCharType="begin">
                <w:ffData>
                  <w:name w:val="Check6"/>
                  <w:enabled/>
                  <w:calcOnExit w:val="0"/>
                  <w:checkBox>
                    <w:sizeAuto/>
                    <w:default w:val="1"/>
                    <w:checked/>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szCs w:val="21"/>
              </w:rPr>
              <w:t>声明已经与申请人签订了专利代理委托书且本表中的信息与委托书中相应信息一致</w:t>
            </w:r>
          </w:p>
        </w:tc>
      </w:tr>
      <w:tr w:rsidR="00C73182" w:rsidRPr="00BE3A07" w14:paraId="304E0394" w14:textId="77777777">
        <w:trPr>
          <w:cantSplit/>
          <w:trHeight w:val="669"/>
          <w:jc w:val="center"/>
        </w:trPr>
        <w:tc>
          <w:tcPr>
            <w:tcW w:w="662" w:type="dxa"/>
            <w:gridSpan w:val="2"/>
            <w:vMerge/>
            <w:tcBorders>
              <w:left w:val="single" w:sz="6" w:space="0" w:color="auto"/>
              <w:right w:val="single" w:sz="6" w:space="0" w:color="auto"/>
            </w:tcBorders>
          </w:tcPr>
          <w:p w14:paraId="4DB90742" w14:textId="77777777" w:rsidR="00C73182" w:rsidRPr="00BE3A07" w:rsidRDefault="00C73182">
            <w:pPr>
              <w:rPr>
                <w:rFonts w:ascii="宋体" w:hAnsi="宋体"/>
                <w:color w:val="000000" w:themeColor="text1"/>
                <w:sz w:val="18"/>
              </w:rPr>
            </w:pPr>
          </w:p>
        </w:tc>
        <w:tc>
          <w:tcPr>
            <w:tcW w:w="4282" w:type="dxa"/>
            <w:gridSpan w:val="6"/>
            <w:tcBorders>
              <w:top w:val="single" w:sz="6" w:space="0" w:color="auto"/>
              <w:left w:val="single" w:sz="6" w:space="0" w:color="auto"/>
              <w:bottom w:val="single" w:sz="4" w:space="0" w:color="auto"/>
            </w:tcBorders>
            <w:vAlign w:val="center"/>
          </w:tcPr>
          <w:p w14:paraId="4E585DA5"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名称</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4505" w:type="dxa"/>
            <w:gridSpan w:val="9"/>
            <w:tcBorders>
              <w:top w:val="single" w:sz="6" w:space="0" w:color="auto"/>
              <w:left w:val="single" w:sz="6" w:space="0" w:color="auto"/>
              <w:bottom w:val="single" w:sz="4" w:space="0" w:color="auto"/>
            </w:tcBorders>
            <w:vAlign w:val="center"/>
          </w:tcPr>
          <w:p w14:paraId="2F0D67A5"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机构代码</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410EE343" w14:textId="77777777">
        <w:trPr>
          <w:cantSplit/>
          <w:trHeight w:val="703"/>
          <w:jc w:val="center"/>
        </w:trPr>
        <w:tc>
          <w:tcPr>
            <w:tcW w:w="662" w:type="dxa"/>
            <w:gridSpan w:val="2"/>
            <w:vMerge/>
            <w:tcBorders>
              <w:left w:val="single" w:sz="6" w:space="0" w:color="auto"/>
              <w:right w:val="single" w:sz="6" w:space="0" w:color="auto"/>
            </w:tcBorders>
          </w:tcPr>
          <w:p w14:paraId="3BEC080D" w14:textId="77777777" w:rsidR="00C73182" w:rsidRPr="00BE3A07" w:rsidRDefault="00C73182">
            <w:pPr>
              <w:rPr>
                <w:rFonts w:ascii="宋体" w:hAnsi="宋体"/>
                <w:color w:val="000000" w:themeColor="text1"/>
              </w:rPr>
            </w:pPr>
          </w:p>
        </w:tc>
        <w:tc>
          <w:tcPr>
            <w:tcW w:w="540" w:type="dxa"/>
            <w:vMerge w:val="restart"/>
            <w:tcBorders>
              <w:top w:val="single" w:sz="6" w:space="0" w:color="auto"/>
              <w:left w:val="single" w:sz="6" w:space="0" w:color="auto"/>
              <w:bottom w:val="nil"/>
              <w:right w:val="single" w:sz="6" w:space="0" w:color="auto"/>
            </w:tcBorders>
            <w:vAlign w:val="center"/>
          </w:tcPr>
          <w:p w14:paraId="68FDB8E8" w14:textId="77777777" w:rsidR="00C73182" w:rsidRPr="00BE3A07" w:rsidRDefault="006C3AF5">
            <w:pPr>
              <w:jc w:val="center"/>
              <w:rPr>
                <w:rFonts w:ascii="宋体" w:hAnsi="宋体"/>
                <w:color w:val="000000" w:themeColor="text1"/>
              </w:rPr>
            </w:pPr>
            <w:r w:rsidRPr="00BE3A07">
              <w:rPr>
                <w:rFonts w:ascii="宋体" w:hAnsi="宋体"/>
                <w:color w:val="000000" w:themeColor="text1"/>
              </w:rPr>
              <w:t>代理人</w:t>
            </w:r>
          </w:p>
          <w:p w14:paraId="68AB827B" w14:textId="77777777" w:rsidR="00C73182" w:rsidRPr="00BE3A07" w:rsidRDefault="006C3AF5">
            <w:pPr>
              <w:jc w:val="center"/>
              <w:rPr>
                <w:rFonts w:ascii="宋体" w:hAnsi="宋体"/>
                <w:color w:val="000000" w:themeColor="text1"/>
              </w:rPr>
            </w:pPr>
            <w:r w:rsidRPr="00BE3A07">
              <w:rPr>
                <w:rFonts w:ascii="宋体" w:hAnsi="宋体"/>
                <w:color w:val="000000" w:themeColor="text1"/>
              </w:rPr>
              <w:t>(1)</w:t>
            </w:r>
          </w:p>
        </w:tc>
        <w:tc>
          <w:tcPr>
            <w:tcW w:w="3742" w:type="dxa"/>
            <w:gridSpan w:val="5"/>
            <w:tcBorders>
              <w:top w:val="single" w:sz="6" w:space="0" w:color="auto"/>
              <w:left w:val="single" w:sz="6" w:space="0" w:color="auto"/>
              <w:bottom w:val="single" w:sz="6" w:space="0" w:color="auto"/>
              <w:right w:val="single" w:sz="6" w:space="0" w:color="auto"/>
            </w:tcBorders>
            <w:vAlign w:val="center"/>
          </w:tcPr>
          <w:p w14:paraId="16B99F99"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姓名</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541" w:type="dxa"/>
            <w:gridSpan w:val="3"/>
            <w:vMerge w:val="restart"/>
            <w:tcBorders>
              <w:top w:val="single" w:sz="6" w:space="0" w:color="auto"/>
              <w:left w:val="single" w:sz="6" w:space="0" w:color="auto"/>
              <w:bottom w:val="single" w:sz="6" w:space="0" w:color="auto"/>
              <w:right w:val="single" w:sz="6" w:space="0" w:color="auto"/>
            </w:tcBorders>
            <w:vAlign w:val="center"/>
          </w:tcPr>
          <w:p w14:paraId="6A2C6E2C" w14:textId="77777777" w:rsidR="00C73182" w:rsidRPr="00BE3A07" w:rsidRDefault="006C3AF5">
            <w:pPr>
              <w:jc w:val="center"/>
              <w:rPr>
                <w:rFonts w:ascii="宋体" w:hAnsi="宋体"/>
                <w:color w:val="000000" w:themeColor="text1"/>
              </w:rPr>
            </w:pPr>
            <w:r w:rsidRPr="00BE3A07">
              <w:rPr>
                <w:rFonts w:ascii="宋体" w:hAnsi="宋体"/>
                <w:color w:val="000000" w:themeColor="text1"/>
              </w:rPr>
              <w:t>代</w:t>
            </w:r>
          </w:p>
          <w:p w14:paraId="458B73A9" w14:textId="77777777" w:rsidR="00C73182" w:rsidRPr="00BE3A07" w:rsidRDefault="006C3AF5">
            <w:pPr>
              <w:jc w:val="center"/>
              <w:rPr>
                <w:rFonts w:ascii="宋体" w:hAnsi="宋体"/>
                <w:color w:val="000000" w:themeColor="text1"/>
              </w:rPr>
            </w:pPr>
            <w:r w:rsidRPr="00BE3A07">
              <w:rPr>
                <w:rFonts w:ascii="宋体" w:hAnsi="宋体"/>
                <w:color w:val="000000" w:themeColor="text1"/>
              </w:rPr>
              <w:t>理</w:t>
            </w:r>
          </w:p>
          <w:p w14:paraId="11E106E5" w14:textId="77777777" w:rsidR="00C73182" w:rsidRPr="00BE3A07" w:rsidRDefault="006C3AF5">
            <w:pPr>
              <w:jc w:val="center"/>
              <w:rPr>
                <w:rFonts w:ascii="宋体" w:hAnsi="宋体"/>
                <w:color w:val="000000" w:themeColor="text1"/>
              </w:rPr>
            </w:pPr>
            <w:r w:rsidRPr="00BE3A07">
              <w:rPr>
                <w:rFonts w:ascii="宋体" w:hAnsi="宋体"/>
                <w:color w:val="000000" w:themeColor="text1"/>
              </w:rPr>
              <w:t>人</w:t>
            </w:r>
          </w:p>
          <w:p w14:paraId="00D23345" w14:textId="77777777" w:rsidR="00C73182" w:rsidRPr="00BE3A07" w:rsidRDefault="006C3AF5">
            <w:pPr>
              <w:spacing w:line="240" w:lineRule="exact"/>
              <w:jc w:val="center"/>
              <w:rPr>
                <w:rFonts w:ascii="宋体" w:hAnsi="宋体"/>
                <w:color w:val="000000" w:themeColor="text1"/>
              </w:rPr>
            </w:pPr>
            <w:r w:rsidRPr="00BE3A07">
              <w:rPr>
                <w:rFonts w:ascii="宋体" w:hAnsi="宋体"/>
                <w:color w:val="000000" w:themeColor="text1"/>
              </w:rPr>
              <w:t>(2)</w:t>
            </w:r>
          </w:p>
        </w:tc>
        <w:tc>
          <w:tcPr>
            <w:tcW w:w="3964" w:type="dxa"/>
            <w:gridSpan w:val="6"/>
            <w:tcBorders>
              <w:top w:val="single" w:sz="6" w:space="0" w:color="auto"/>
              <w:left w:val="single" w:sz="6" w:space="0" w:color="auto"/>
              <w:bottom w:val="single" w:sz="4" w:space="0" w:color="auto"/>
              <w:right w:val="single" w:sz="6" w:space="0" w:color="auto"/>
            </w:tcBorders>
            <w:vAlign w:val="center"/>
          </w:tcPr>
          <w:p w14:paraId="1B059AC3"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姓名</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4EF06B49" w14:textId="77777777">
        <w:trPr>
          <w:cantSplit/>
          <w:trHeight w:val="695"/>
          <w:jc w:val="center"/>
        </w:trPr>
        <w:tc>
          <w:tcPr>
            <w:tcW w:w="662" w:type="dxa"/>
            <w:gridSpan w:val="2"/>
            <w:vMerge/>
            <w:tcBorders>
              <w:left w:val="single" w:sz="6" w:space="0" w:color="auto"/>
              <w:right w:val="single" w:sz="6" w:space="0" w:color="auto"/>
            </w:tcBorders>
          </w:tcPr>
          <w:p w14:paraId="73315E10" w14:textId="77777777" w:rsidR="00C73182" w:rsidRPr="00BE3A07" w:rsidRDefault="00C73182">
            <w:pPr>
              <w:rPr>
                <w:rFonts w:ascii="宋体" w:hAnsi="宋体"/>
                <w:color w:val="000000" w:themeColor="text1"/>
              </w:rPr>
            </w:pPr>
          </w:p>
        </w:tc>
        <w:tc>
          <w:tcPr>
            <w:tcW w:w="540" w:type="dxa"/>
            <w:vMerge/>
            <w:tcBorders>
              <w:top w:val="nil"/>
              <w:left w:val="single" w:sz="6" w:space="0" w:color="auto"/>
              <w:bottom w:val="single" w:sz="6" w:space="0" w:color="auto"/>
              <w:right w:val="single" w:sz="6" w:space="0" w:color="auto"/>
            </w:tcBorders>
            <w:vAlign w:val="center"/>
          </w:tcPr>
          <w:p w14:paraId="47F2705E" w14:textId="77777777" w:rsidR="00C73182" w:rsidRPr="00BE3A07" w:rsidRDefault="00C73182">
            <w:pPr>
              <w:rPr>
                <w:rFonts w:ascii="宋体" w:hAnsi="宋体"/>
                <w:color w:val="000000" w:themeColor="text1"/>
              </w:rPr>
            </w:pPr>
          </w:p>
        </w:tc>
        <w:tc>
          <w:tcPr>
            <w:tcW w:w="3742" w:type="dxa"/>
            <w:gridSpan w:val="5"/>
            <w:tcBorders>
              <w:top w:val="single" w:sz="6" w:space="0" w:color="auto"/>
              <w:left w:val="single" w:sz="6" w:space="0" w:color="auto"/>
              <w:bottom w:val="single" w:sz="6" w:space="0" w:color="auto"/>
              <w:right w:val="single" w:sz="6" w:space="0" w:color="auto"/>
            </w:tcBorders>
            <w:vAlign w:val="center"/>
          </w:tcPr>
          <w:p w14:paraId="3ACD96FF"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执业证号</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541" w:type="dxa"/>
            <w:gridSpan w:val="3"/>
            <w:vMerge/>
            <w:tcBorders>
              <w:top w:val="nil"/>
              <w:left w:val="single" w:sz="6" w:space="0" w:color="auto"/>
              <w:bottom w:val="single" w:sz="6" w:space="0" w:color="auto"/>
              <w:right w:val="single" w:sz="6" w:space="0" w:color="auto"/>
            </w:tcBorders>
            <w:vAlign w:val="center"/>
          </w:tcPr>
          <w:p w14:paraId="7C268E19" w14:textId="77777777" w:rsidR="00C73182" w:rsidRPr="00BE3A07" w:rsidRDefault="00C73182">
            <w:pPr>
              <w:spacing w:before="120" w:line="240" w:lineRule="exact"/>
              <w:rPr>
                <w:rFonts w:ascii="宋体" w:hAnsi="宋体"/>
                <w:color w:val="000000" w:themeColor="text1"/>
              </w:rPr>
            </w:pPr>
          </w:p>
        </w:tc>
        <w:tc>
          <w:tcPr>
            <w:tcW w:w="3964" w:type="dxa"/>
            <w:gridSpan w:val="6"/>
            <w:tcBorders>
              <w:top w:val="single" w:sz="4" w:space="0" w:color="auto"/>
              <w:left w:val="single" w:sz="6" w:space="0" w:color="auto"/>
              <w:bottom w:val="single" w:sz="6" w:space="0" w:color="auto"/>
              <w:right w:val="single" w:sz="6" w:space="0" w:color="auto"/>
            </w:tcBorders>
            <w:vAlign w:val="center"/>
          </w:tcPr>
          <w:p w14:paraId="6E2650A3"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执业证号</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229B950A" w14:textId="77777777">
        <w:trPr>
          <w:cantSplit/>
          <w:trHeight w:val="701"/>
          <w:jc w:val="center"/>
        </w:trPr>
        <w:tc>
          <w:tcPr>
            <w:tcW w:w="662" w:type="dxa"/>
            <w:gridSpan w:val="2"/>
            <w:vMerge/>
            <w:tcBorders>
              <w:left w:val="single" w:sz="6" w:space="0" w:color="auto"/>
              <w:bottom w:val="single" w:sz="6" w:space="0" w:color="auto"/>
              <w:right w:val="single" w:sz="6" w:space="0" w:color="auto"/>
            </w:tcBorders>
          </w:tcPr>
          <w:p w14:paraId="7850A2E9" w14:textId="77777777" w:rsidR="00C73182" w:rsidRPr="00BE3A07" w:rsidRDefault="00C73182">
            <w:pPr>
              <w:rPr>
                <w:rFonts w:ascii="宋体" w:hAnsi="宋体"/>
                <w:color w:val="000000" w:themeColor="text1"/>
              </w:rPr>
            </w:pPr>
          </w:p>
        </w:tc>
        <w:tc>
          <w:tcPr>
            <w:tcW w:w="540" w:type="dxa"/>
            <w:vMerge/>
            <w:tcBorders>
              <w:top w:val="single" w:sz="6" w:space="0" w:color="auto"/>
              <w:left w:val="single" w:sz="6" w:space="0" w:color="auto"/>
              <w:bottom w:val="single" w:sz="6" w:space="0" w:color="auto"/>
              <w:right w:val="single" w:sz="4" w:space="0" w:color="auto"/>
            </w:tcBorders>
            <w:vAlign w:val="center"/>
          </w:tcPr>
          <w:p w14:paraId="4886CB37" w14:textId="77777777" w:rsidR="00C73182" w:rsidRPr="00BE3A07" w:rsidRDefault="00C73182">
            <w:pPr>
              <w:rPr>
                <w:rFonts w:ascii="宋体" w:hAnsi="宋体"/>
                <w:color w:val="000000" w:themeColor="text1"/>
              </w:rPr>
            </w:pPr>
          </w:p>
        </w:tc>
        <w:tc>
          <w:tcPr>
            <w:tcW w:w="3742" w:type="dxa"/>
            <w:gridSpan w:val="5"/>
            <w:tcBorders>
              <w:top w:val="single" w:sz="6" w:space="0" w:color="auto"/>
              <w:left w:val="single" w:sz="4" w:space="0" w:color="auto"/>
              <w:bottom w:val="single" w:sz="6" w:space="0" w:color="auto"/>
              <w:right w:val="single" w:sz="6" w:space="0" w:color="auto"/>
            </w:tcBorders>
          </w:tcPr>
          <w:p w14:paraId="762EDF82" w14:textId="77777777" w:rsidR="00C73182" w:rsidRPr="00BE3A07" w:rsidRDefault="006C3AF5">
            <w:pPr>
              <w:spacing w:before="120" w:line="240" w:lineRule="exact"/>
              <w:rPr>
                <w:rFonts w:ascii="宋体" w:hAnsi="宋体"/>
                <w:color w:val="000000" w:themeColor="text1"/>
              </w:rPr>
            </w:pPr>
            <w:r w:rsidRPr="00BE3A07">
              <w:rPr>
                <w:rFonts w:ascii="宋体" w:hAnsi="宋体"/>
                <w:color w:val="000000" w:themeColor="text1"/>
              </w:rPr>
              <w:t>电话</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541" w:type="dxa"/>
            <w:gridSpan w:val="3"/>
            <w:vMerge/>
            <w:tcBorders>
              <w:top w:val="single" w:sz="6" w:space="0" w:color="auto"/>
              <w:left w:val="single" w:sz="6" w:space="0" w:color="auto"/>
              <w:bottom w:val="single" w:sz="6" w:space="0" w:color="auto"/>
              <w:right w:val="single" w:sz="6" w:space="0" w:color="auto"/>
            </w:tcBorders>
            <w:vAlign w:val="center"/>
          </w:tcPr>
          <w:p w14:paraId="7F4178F5" w14:textId="77777777" w:rsidR="00C73182" w:rsidRPr="00BE3A07" w:rsidRDefault="00C73182">
            <w:pPr>
              <w:spacing w:before="120" w:line="240" w:lineRule="exact"/>
              <w:rPr>
                <w:rFonts w:ascii="宋体" w:hAnsi="宋体"/>
                <w:color w:val="000000" w:themeColor="text1"/>
              </w:rPr>
            </w:pPr>
          </w:p>
        </w:tc>
        <w:tc>
          <w:tcPr>
            <w:tcW w:w="3964" w:type="dxa"/>
            <w:gridSpan w:val="6"/>
            <w:tcBorders>
              <w:top w:val="single" w:sz="6" w:space="0" w:color="auto"/>
              <w:left w:val="single" w:sz="6" w:space="0" w:color="auto"/>
              <w:bottom w:val="single" w:sz="6" w:space="0" w:color="auto"/>
              <w:right w:val="single" w:sz="6" w:space="0" w:color="auto"/>
            </w:tcBorders>
          </w:tcPr>
          <w:p w14:paraId="0DCA3D3A" w14:textId="77777777" w:rsidR="00C73182" w:rsidRPr="00BE3A07" w:rsidRDefault="006C3AF5">
            <w:pPr>
              <w:spacing w:before="120" w:line="240" w:lineRule="exact"/>
              <w:rPr>
                <w:rFonts w:ascii="宋体" w:hAnsi="宋体"/>
                <w:color w:val="000000" w:themeColor="text1"/>
              </w:rPr>
            </w:pPr>
            <w:r w:rsidRPr="00BE3A07">
              <w:rPr>
                <w:rFonts w:ascii="宋体" w:hAnsi="宋体"/>
                <w:color w:val="000000" w:themeColor="text1"/>
              </w:rPr>
              <w:t>电话</w:t>
            </w:r>
            <w:r w:rsidRPr="00BE3A07">
              <w:rPr>
                <w:rFonts w:ascii="宋体" w:hAnsi="宋体"/>
                <w:color w:val="000000" w:themeColor="text1"/>
              </w:rPr>
              <w:fldChar w:fldCharType="begin">
                <w:ffData>
                  <w:name w:val="Text1"/>
                  <w:enabled/>
                  <w:calcOnExit w:val="0"/>
                  <w:textInput>
                    <w:maxLength w:val="8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r>
      <w:tr w:rsidR="00C73182" w:rsidRPr="00BE3A07" w14:paraId="35808A34" w14:textId="77777777">
        <w:trPr>
          <w:cantSplit/>
          <w:trHeight w:hRule="exact" w:val="1140"/>
          <w:jc w:val="center"/>
        </w:trPr>
        <w:tc>
          <w:tcPr>
            <w:tcW w:w="662" w:type="dxa"/>
            <w:gridSpan w:val="2"/>
            <w:tcBorders>
              <w:top w:val="single" w:sz="6" w:space="0" w:color="auto"/>
              <w:left w:val="single" w:sz="6" w:space="0" w:color="auto"/>
              <w:right w:val="single" w:sz="6" w:space="0" w:color="auto"/>
            </w:tcBorders>
            <w:vAlign w:val="center"/>
          </w:tcPr>
          <w:p w14:paraId="45B17899" w14:textId="77777777" w:rsidR="00C73182" w:rsidRPr="00BE3A07" w:rsidRDefault="006C3AF5">
            <w:pPr>
              <w:spacing w:before="40"/>
              <w:ind w:firstLine="28"/>
              <w:rPr>
                <w:rFonts w:ascii="宋体" w:hAnsi="宋体"/>
                <w:color w:val="000000" w:themeColor="text1"/>
                <w:sz w:val="18"/>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,14)</w:instrText>
            </w:r>
            <w:r w:rsidRPr="00BE3A07">
              <w:rPr>
                <w:rFonts w:ascii="宋体" w:hAnsi="宋体"/>
                <w:color w:val="000000" w:themeColor="text1"/>
                <w:sz w:val="18"/>
              </w:rPr>
              <w:fldChar w:fldCharType="end"/>
            </w:r>
          </w:p>
          <w:p w14:paraId="446C68DD" w14:textId="77777777" w:rsidR="00C73182" w:rsidRPr="00BE3A07" w:rsidRDefault="006C3AF5">
            <w:pPr>
              <w:spacing w:line="320" w:lineRule="exact"/>
              <w:jc w:val="center"/>
              <w:rPr>
                <w:rFonts w:ascii="宋体" w:hAnsi="宋体"/>
                <w:color w:val="000000" w:themeColor="text1"/>
              </w:rPr>
            </w:pPr>
            <w:r w:rsidRPr="00BE3A07">
              <w:rPr>
                <w:rFonts w:ascii="宋体" w:hAnsi="宋体"/>
                <w:color w:val="000000" w:themeColor="text1"/>
              </w:rPr>
              <w:t>分案申请</w:t>
            </w:r>
          </w:p>
        </w:tc>
        <w:tc>
          <w:tcPr>
            <w:tcW w:w="2660" w:type="dxa"/>
            <w:gridSpan w:val="3"/>
            <w:tcBorders>
              <w:top w:val="single" w:sz="6" w:space="0" w:color="auto"/>
              <w:left w:val="single" w:sz="6" w:space="0" w:color="auto"/>
              <w:bottom w:val="single" w:sz="6" w:space="0" w:color="auto"/>
              <w:right w:val="single" w:sz="4" w:space="0" w:color="auto"/>
            </w:tcBorders>
            <w:vAlign w:val="center"/>
          </w:tcPr>
          <w:p w14:paraId="0DFFB39D" w14:textId="77777777" w:rsidR="00C73182" w:rsidRPr="00BE3A07" w:rsidRDefault="006C3AF5">
            <w:pPr>
              <w:spacing w:line="320" w:lineRule="exact"/>
              <w:rPr>
                <w:rFonts w:ascii="宋体" w:hAnsi="宋体"/>
                <w:color w:val="000000" w:themeColor="text1"/>
              </w:rPr>
            </w:pPr>
            <w:r w:rsidRPr="00BE3A07">
              <w:rPr>
                <w:rFonts w:ascii="宋体" w:hAnsi="宋体"/>
                <w:color w:val="000000" w:themeColor="text1"/>
              </w:rPr>
              <w:t>原申请号</w:t>
            </w:r>
            <w:r w:rsidRPr="00BE3A07">
              <w:rPr>
                <w:rFonts w:ascii="宋体" w:hAnsi="宋体"/>
                <w:color w:val="000000" w:themeColor="text1"/>
              </w:rPr>
              <w:fldChar w:fldCharType="begin">
                <w:ffData>
                  <w:name w:val="文字型7"/>
                  <w:enabled/>
                  <w:calcOnExit w:val="0"/>
                  <w:textInput>
                    <w:maxLength w:val="4"/>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3240" w:type="dxa"/>
            <w:gridSpan w:val="8"/>
            <w:tcBorders>
              <w:top w:val="single" w:sz="6" w:space="0" w:color="auto"/>
              <w:left w:val="single" w:sz="6" w:space="0" w:color="auto"/>
              <w:bottom w:val="single" w:sz="6" w:space="0" w:color="auto"/>
              <w:right w:val="single" w:sz="6" w:space="0" w:color="auto"/>
            </w:tcBorders>
            <w:vAlign w:val="center"/>
          </w:tcPr>
          <w:p w14:paraId="259A52E5" w14:textId="77777777" w:rsidR="00C73182" w:rsidRPr="00BE3A07" w:rsidRDefault="006C3AF5">
            <w:pPr>
              <w:spacing w:line="320" w:lineRule="exact"/>
              <w:rPr>
                <w:rFonts w:ascii="宋体" w:hAnsi="宋体"/>
                <w:color w:val="000000" w:themeColor="text1"/>
              </w:rPr>
            </w:pPr>
            <w:r w:rsidRPr="00BE3A07">
              <w:rPr>
                <w:rFonts w:ascii="宋体" w:hAnsi="宋体"/>
                <w:color w:val="000000" w:themeColor="text1"/>
              </w:rPr>
              <w:t>针对的分</w:t>
            </w:r>
          </w:p>
          <w:p w14:paraId="2C6AF242" w14:textId="77777777" w:rsidR="00C73182" w:rsidRPr="00BE3A07" w:rsidRDefault="006C3AF5">
            <w:pPr>
              <w:spacing w:line="320" w:lineRule="exact"/>
              <w:rPr>
                <w:rFonts w:ascii="宋体" w:hAnsi="宋体"/>
                <w:color w:val="000000" w:themeColor="text1"/>
              </w:rPr>
            </w:pPr>
            <w:proofErr w:type="gramStart"/>
            <w:r w:rsidRPr="00BE3A07">
              <w:rPr>
                <w:rFonts w:ascii="宋体" w:hAnsi="宋体"/>
                <w:color w:val="000000" w:themeColor="text1"/>
              </w:rPr>
              <w:t>案申请</w:t>
            </w:r>
            <w:proofErr w:type="gramEnd"/>
            <w:r w:rsidRPr="00BE3A07">
              <w:rPr>
                <w:rFonts w:ascii="宋体" w:hAnsi="宋体"/>
                <w:color w:val="000000" w:themeColor="text1"/>
              </w:rPr>
              <w:t>号</w:t>
            </w:r>
            <w:r w:rsidRPr="00BE3A07">
              <w:rPr>
                <w:rFonts w:ascii="宋体" w:hAnsi="宋体"/>
                <w:color w:val="000000" w:themeColor="text1"/>
              </w:rPr>
              <w:fldChar w:fldCharType="begin">
                <w:ffData>
                  <w:name w:val="文字型7"/>
                  <w:enabled/>
                  <w:calcOnExit w:val="0"/>
                  <w:textInput>
                    <w:maxLength w:val="4"/>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2887" w:type="dxa"/>
            <w:gridSpan w:val="4"/>
            <w:tcBorders>
              <w:top w:val="single" w:sz="6" w:space="0" w:color="auto"/>
              <w:left w:val="single" w:sz="4" w:space="0" w:color="auto"/>
              <w:bottom w:val="single" w:sz="6" w:space="0" w:color="auto"/>
              <w:right w:val="single" w:sz="6" w:space="0" w:color="auto"/>
            </w:tcBorders>
            <w:vAlign w:val="center"/>
          </w:tcPr>
          <w:p w14:paraId="1DDCAA5E" w14:textId="77777777" w:rsidR="00C73182" w:rsidRPr="00BE3A07" w:rsidRDefault="006C3AF5">
            <w:pPr>
              <w:spacing w:line="240" w:lineRule="exact"/>
              <w:rPr>
                <w:rFonts w:ascii="宋体" w:hAnsi="宋体"/>
                <w:color w:val="000000" w:themeColor="text1"/>
              </w:rPr>
            </w:pPr>
            <w:r w:rsidRPr="00BE3A07">
              <w:rPr>
                <w:rFonts w:ascii="宋体" w:hAnsi="宋体"/>
                <w:color w:val="000000" w:themeColor="text1"/>
              </w:rPr>
              <w:t>原申请日</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年</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月</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日</w:t>
            </w:r>
          </w:p>
        </w:tc>
      </w:tr>
      <w:tr w:rsidR="00C73182" w:rsidRPr="00BE3A07" w14:paraId="5D00D967" w14:textId="77777777">
        <w:trPr>
          <w:cantSplit/>
          <w:trHeight w:hRule="exact" w:val="632"/>
          <w:jc w:val="center"/>
        </w:trPr>
        <w:tc>
          <w:tcPr>
            <w:tcW w:w="662" w:type="dxa"/>
            <w:gridSpan w:val="2"/>
            <w:vMerge w:val="restart"/>
            <w:tcBorders>
              <w:top w:val="single" w:sz="6" w:space="0" w:color="auto"/>
              <w:left w:val="single" w:sz="6" w:space="0" w:color="auto"/>
              <w:bottom w:val="single" w:sz="12" w:space="0" w:color="auto"/>
              <w:right w:val="single" w:sz="4" w:space="0" w:color="auto"/>
            </w:tcBorders>
          </w:tcPr>
          <w:p w14:paraId="1F42AD42" w14:textId="77777777" w:rsidR="00C73182" w:rsidRPr="00BE3A07" w:rsidRDefault="006C3AF5">
            <w:pPr>
              <w:jc w:val="center"/>
              <w:rPr>
                <w:rFonts w:ascii="宋体" w:hAnsi="宋体"/>
                <w:color w:val="000000" w:themeColor="text1"/>
                <w:szCs w:val="21"/>
              </w:rPr>
            </w:pPr>
            <w:r w:rsidRPr="00BE3A07">
              <w:rPr>
                <w:rFonts w:ascii="宋体" w:hAnsi="宋体"/>
                <w:color w:val="000000" w:themeColor="text1"/>
                <w:szCs w:val="21"/>
              </w:rPr>
              <w:fldChar w:fldCharType="begin"/>
            </w:r>
            <w:r w:rsidRPr="00BE3A07">
              <w:rPr>
                <w:rFonts w:ascii="宋体" w:hAnsi="宋体"/>
                <w:color w:val="000000" w:themeColor="text1"/>
                <w:szCs w:val="21"/>
              </w:rPr>
              <w:instrText xml:space="preserve"> eq \o\ac(</w:instrText>
            </w:r>
            <w:r w:rsidRPr="00BE3A07">
              <w:rPr>
                <w:rFonts w:ascii="宋体" w:hAnsi="宋体"/>
                <w:color w:val="000000" w:themeColor="text1"/>
                <w:position w:val="-4"/>
                <w:sz w:val="31"/>
                <w:szCs w:val="21"/>
              </w:rPr>
              <w:instrText>○</w:instrText>
            </w:r>
            <w:r w:rsidRPr="00BE3A07">
              <w:rPr>
                <w:rFonts w:ascii="宋体" w:hAnsi="宋体"/>
                <w:color w:val="000000" w:themeColor="text1"/>
                <w:szCs w:val="21"/>
              </w:rPr>
              <w:instrText>,15)</w:instrText>
            </w:r>
            <w:r w:rsidRPr="00BE3A07">
              <w:rPr>
                <w:rFonts w:ascii="宋体" w:hAnsi="宋体"/>
                <w:color w:val="000000" w:themeColor="text1"/>
                <w:szCs w:val="21"/>
              </w:rPr>
              <w:fldChar w:fldCharType="end"/>
            </w:r>
          </w:p>
          <w:p w14:paraId="5BFD7193" w14:textId="77777777" w:rsidR="00C73182" w:rsidRPr="00BE3A07" w:rsidRDefault="00C73182">
            <w:pPr>
              <w:jc w:val="center"/>
              <w:rPr>
                <w:rFonts w:ascii="宋体" w:hAnsi="宋体"/>
                <w:color w:val="000000" w:themeColor="text1"/>
              </w:rPr>
            </w:pPr>
          </w:p>
          <w:p w14:paraId="24FB01E0" w14:textId="77777777" w:rsidR="00C73182" w:rsidRPr="00BE3A07" w:rsidRDefault="006C3AF5">
            <w:pPr>
              <w:jc w:val="center"/>
              <w:rPr>
                <w:rFonts w:ascii="宋体" w:hAnsi="宋体"/>
                <w:color w:val="000000" w:themeColor="text1"/>
              </w:rPr>
            </w:pPr>
            <w:r w:rsidRPr="00BE3A07">
              <w:rPr>
                <w:rFonts w:ascii="宋体" w:hAnsi="宋体"/>
                <w:color w:val="000000" w:themeColor="text1"/>
              </w:rPr>
              <w:t>要</w:t>
            </w:r>
          </w:p>
          <w:p w14:paraId="4C83B050" w14:textId="77777777" w:rsidR="00C73182" w:rsidRPr="00BE3A07" w:rsidRDefault="006C3AF5">
            <w:pPr>
              <w:jc w:val="center"/>
              <w:rPr>
                <w:rFonts w:ascii="宋体" w:hAnsi="宋体"/>
                <w:color w:val="000000" w:themeColor="text1"/>
              </w:rPr>
            </w:pPr>
            <w:r w:rsidRPr="00BE3A07">
              <w:rPr>
                <w:rFonts w:ascii="宋体" w:hAnsi="宋体"/>
                <w:color w:val="000000" w:themeColor="text1"/>
              </w:rPr>
              <w:t>求</w:t>
            </w:r>
          </w:p>
          <w:p w14:paraId="730FC0E8" w14:textId="77777777" w:rsidR="00C73182" w:rsidRPr="00BE3A07" w:rsidRDefault="006C3AF5">
            <w:pPr>
              <w:jc w:val="center"/>
              <w:rPr>
                <w:rFonts w:ascii="宋体" w:hAnsi="宋体"/>
                <w:color w:val="000000" w:themeColor="text1"/>
              </w:rPr>
            </w:pPr>
            <w:r w:rsidRPr="00BE3A07">
              <w:rPr>
                <w:rFonts w:ascii="宋体" w:hAnsi="宋体"/>
                <w:color w:val="000000" w:themeColor="text1"/>
              </w:rPr>
              <w:t>优</w:t>
            </w:r>
          </w:p>
          <w:p w14:paraId="3E6867F0" w14:textId="77777777" w:rsidR="00C73182" w:rsidRPr="00BE3A07" w:rsidRDefault="006C3AF5">
            <w:pPr>
              <w:jc w:val="center"/>
              <w:rPr>
                <w:rFonts w:ascii="宋体" w:hAnsi="宋体"/>
                <w:color w:val="000000" w:themeColor="text1"/>
              </w:rPr>
            </w:pPr>
            <w:r w:rsidRPr="00BE3A07">
              <w:rPr>
                <w:rFonts w:ascii="宋体" w:hAnsi="宋体"/>
                <w:color w:val="000000" w:themeColor="text1"/>
              </w:rPr>
              <w:t>先</w:t>
            </w:r>
          </w:p>
          <w:p w14:paraId="46682C24" w14:textId="77777777" w:rsidR="00C73182" w:rsidRPr="00BE3A07" w:rsidRDefault="006C3AF5">
            <w:pPr>
              <w:jc w:val="center"/>
              <w:rPr>
                <w:rFonts w:ascii="宋体" w:hAnsi="宋体"/>
                <w:color w:val="000000" w:themeColor="text1"/>
              </w:rPr>
            </w:pPr>
            <w:r w:rsidRPr="00BE3A07">
              <w:rPr>
                <w:rFonts w:ascii="宋体" w:hAnsi="宋体"/>
                <w:color w:val="000000" w:themeColor="text1"/>
              </w:rPr>
              <w:t>权</w:t>
            </w:r>
          </w:p>
          <w:p w14:paraId="257245A2" w14:textId="77777777" w:rsidR="00C73182" w:rsidRPr="00BE3A07" w:rsidRDefault="006C3AF5">
            <w:pPr>
              <w:jc w:val="center"/>
              <w:rPr>
                <w:rFonts w:ascii="宋体" w:hAnsi="宋体"/>
                <w:color w:val="000000" w:themeColor="text1"/>
              </w:rPr>
            </w:pPr>
            <w:r w:rsidRPr="00BE3A07">
              <w:rPr>
                <w:rFonts w:ascii="宋体" w:hAnsi="宋体"/>
                <w:color w:val="000000" w:themeColor="text1"/>
              </w:rPr>
              <w:t>声</w:t>
            </w:r>
          </w:p>
          <w:p w14:paraId="2BE6288D" w14:textId="77777777" w:rsidR="00C73182" w:rsidRPr="00BE3A07" w:rsidRDefault="006C3AF5">
            <w:pPr>
              <w:jc w:val="center"/>
              <w:rPr>
                <w:rFonts w:ascii="宋体" w:hAnsi="宋体"/>
                <w:color w:val="000000" w:themeColor="text1"/>
              </w:rPr>
            </w:pPr>
            <w:r w:rsidRPr="00BE3A07">
              <w:rPr>
                <w:rFonts w:ascii="宋体" w:hAnsi="宋体"/>
                <w:color w:val="000000" w:themeColor="text1"/>
              </w:rPr>
              <w:t>明</w:t>
            </w:r>
          </w:p>
        </w:tc>
        <w:tc>
          <w:tcPr>
            <w:tcW w:w="1252" w:type="dxa"/>
            <w:gridSpan w:val="2"/>
            <w:tcBorders>
              <w:top w:val="single" w:sz="6" w:space="0" w:color="auto"/>
              <w:left w:val="single" w:sz="4" w:space="0" w:color="auto"/>
              <w:bottom w:val="nil"/>
              <w:right w:val="single" w:sz="4" w:space="0" w:color="auto"/>
            </w:tcBorders>
          </w:tcPr>
          <w:p w14:paraId="37AE74C0" w14:textId="77777777" w:rsidR="00C73182" w:rsidRPr="00BE3A07" w:rsidRDefault="006C3AF5">
            <w:pPr>
              <w:jc w:val="center"/>
              <w:rPr>
                <w:rFonts w:ascii="宋体" w:hAnsi="宋体"/>
                <w:color w:val="000000" w:themeColor="text1"/>
              </w:rPr>
            </w:pPr>
            <w:r w:rsidRPr="00BE3A07">
              <w:rPr>
                <w:rFonts w:ascii="宋体" w:hAnsi="宋体"/>
                <w:color w:val="000000" w:themeColor="text1"/>
              </w:rPr>
              <w:t>原受理机构名称</w:t>
            </w:r>
          </w:p>
        </w:tc>
        <w:tc>
          <w:tcPr>
            <w:tcW w:w="1408" w:type="dxa"/>
            <w:tcBorders>
              <w:top w:val="single" w:sz="6" w:space="0" w:color="auto"/>
              <w:left w:val="single" w:sz="4" w:space="0" w:color="auto"/>
              <w:bottom w:val="nil"/>
              <w:right w:val="single" w:sz="4" w:space="0" w:color="auto"/>
            </w:tcBorders>
            <w:vAlign w:val="center"/>
          </w:tcPr>
          <w:p w14:paraId="3AC1C730" w14:textId="77777777" w:rsidR="00C73182" w:rsidRPr="00BE3A07" w:rsidRDefault="006C3AF5">
            <w:pPr>
              <w:spacing w:before="160" w:after="160"/>
              <w:jc w:val="center"/>
              <w:rPr>
                <w:rFonts w:ascii="宋体" w:hAnsi="宋体"/>
                <w:color w:val="000000" w:themeColor="text1"/>
              </w:rPr>
            </w:pPr>
            <w:r w:rsidRPr="00BE3A07">
              <w:rPr>
                <w:rFonts w:ascii="宋体" w:hAnsi="宋体"/>
                <w:color w:val="000000" w:themeColor="text1"/>
              </w:rPr>
              <w:t>在先申请日</w:t>
            </w:r>
          </w:p>
        </w:tc>
        <w:tc>
          <w:tcPr>
            <w:tcW w:w="3061" w:type="dxa"/>
            <w:gridSpan w:val="7"/>
            <w:tcBorders>
              <w:top w:val="single" w:sz="6" w:space="0" w:color="auto"/>
              <w:left w:val="single" w:sz="4" w:space="0" w:color="auto"/>
              <w:bottom w:val="nil"/>
              <w:right w:val="single" w:sz="6" w:space="0" w:color="auto"/>
            </w:tcBorders>
            <w:vAlign w:val="center"/>
          </w:tcPr>
          <w:p w14:paraId="37034352" w14:textId="77777777" w:rsidR="00C73182" w:rsidRPr="00BE3A07" w:rsidRDefault="006C3AF5">
            <w:pPr>
              <w:spacing w:before="160" w:after="160"/>
              <w:jc w:val="center"/>
              <w:rPr>
                <w:rFonts w:ascii="宋体" w:hAnsi="宋体"/>
                <w:color w:val="000000" w:themeColor="text1"/>
              </w:rPr>
            </w:pPr>
            <w:r w:rsidRPr="00BE3A07">
              <w:rPr>
                <w:rFonts w:ascii="宋体" w:hAnsi="宋体"/>
                <w:color w:val="000000" w:themeColor="text1"/>
              </w:rPr>
              <w:t>在先申请号</w:t>
            </w:r>
          </w:p>
        </w:tc>
        <w:tc>
          <w:tcPr>
            <w:tcW w:w="720" w:type="dxa"/>
            <w:gridSpan w:val="3"/>
            <w:tcBorders>
              <w:top w:val="single" w:sz="6" w:space="0" w:color="auto"/>
              <w:left w:val="single" w:sz="6" w:space="0" w:color="auto"/>
              <w:bottom w:val="nil"/>
              <w:right w:val="single" w:sz="4" w:space="0" w:color="auto"/>
            </w:tcBorders>
          </w:tcPr>
          <w:p w14:paraId="133A7430" w14:textId="77777777" w:rsidR="00C73182" w:rsidRPr="00BE3A07" w:rsidRDefault="006C3AF5">
            <w:pPr>
              <w:spacing w:before="120" w:line="320" w:lineRule="exact"/>
              <w:ind w:firstLineChars="50" w:firstLine="90"/>
              <w:rPr>
                <w:rFonts w:ascii="宋体" w:hAnsi="宋体"/>
                <w:color w:val="000000" w:themeColor="text1"/>
                <w:sz w:val="15"/>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,16)</w:instrText>
            </w:r>
            <w:r w:rsidRPr="00BE3A07">
              <w:rPr>
                <w:rFonts w:ascii="宋体" w:hAnsi="宋体"/>
                <w:color w:val="000000" w:themeColor="text1"/>
                <w:sz w:val="18"/>
              </w:rPr>
              <w:fldChar w:fldCharType="end"/>
            </w:r>
          </w:p>
        </w:tc>
        <w:tc>
          <w:tcPr>
            <w:tcW w:w="2346" w:type="dxa"/>
            <w:gridSpan w:val="2"/>
            <w:vMerge w:val="restart"/>
            <w:tcBorders>
              <w:top w:val="single" w:sz="6" w:space="0" w:color="auto"/>
              <w:left w:val="single" w:sz="4" w:space="0" w:color="auto"/>
              <w:right w:val="single" w:sz="6" w:space="0" w:color="auto"/>
            </w:tcBorders>
          </w:tcPr>
          <w:p w14:paraId="44880F48" w14:textId="77777777" w:rsidR="00C73182" w:rsidRPr="00BE3A07" w:rsidRDefault="006C3AF5">
            <w:pPr>
              <w:spacing w:before="120" w:line="320" w:lineRule="exact"/>
              <w:rPr>
                <w:rFonts w:ascii="宋体" w:hAnsi="宋体"/>
                <w:color w:val="000000" w:themeColor="text1"/>
              </w:rPr>
            </w:pPr>
            <w:r w:rsidRPr="00BE3A07">
              <w:rPr>
                <w:rFonts w:ascii="宋体" w:hAnsi="宋体"/>
                <w:color w:val="000000" w:themeColor="text1"/>
              </w:rPr>
              <w:fldChar w:fldCharType="begin">
                <w:ffData>
                  <w:name w:val="Check11"/>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已在中国政府主办或承认的国际展览会上首次展出</w:t>
            </w:r>
          </w:p>
          <w:p w14:paraId="32BF1FB0" w14:textId="77777777" w:rsidR="00C73182" w:rsidRPr="00BE3A07" w:rsidRDefault="006C3AF5">
            <w:pPr>
              <w:spacing w:before="120" w:line="320" w:lineRule="exact"/>
              <w:rPr>
                <w:rFonts w:ascii="宋体" w:hAnsi="宋体"/>
                <w:color w:val="000000" w:themeColor="text1"/>
              </w:rPr>
            </w:pPr>
            <w:r w:rsidRPr="00BE3A07">
              <w:rPr>
                <w:rFonts w:ascii="宋体" w:hAnsi="宋体"/>
                <w:color w:val="000000" w:themeColor="text1"/>
              </w:rPr>
              <w:fldChar w:fldCharType="begin">
                <w:ffData>
                  <w:name w:val="Check11"/>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已在规定的学术会议或技术会议上首次发表</w:t>
            </w:r>
          </w:p>
          <w:p w14:paraId="692F774E" w14:textId="77777777" w:rsidR="00C73182" w:rsidRPr="00BE3A07" w:rsidRDefault="006C3AF5">
            <w:pPr>
              <w:spacing w:before="120" w:line="260" w:lineRule="exact"/>
              <w:rPr>
                <w:rFonts w:ascii="宋体" w:hAnsi="宋体"/>
                <w:color w:val="000000" w:themeColor="text1"/>
                <w:sz w:val="15"/>
              </w:rPr>
            </w:pPr>
            <w:r w:rsidRPr="00BE3A07">
              <w:rPr>
                <w:rFonts w:ascii="宋体" w:hAnsi="宋体"/>
                <w:color w:val="000000" w:themeColor="text1"/>
              </w:rPr>
              <w:fldChar w:fldCharType="begin">
                <w:ffData>
                  <w:name w:val="Check11"/>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他人未经申请人同意而泄露其内容</w:t>
            </w:r>
          </w:p>
        </w:tc>
      </w:tr>
      <w:tr w:rsidR="00C73182" w:rsidRPr="00BE3A07" w14:paraId="43841B4A" w14:textId="77777777">
        <w:trPr>
          <w:cantSplit/>
          <w:trHeight w:val="113"/>
          <w:jc w:val="center"/>
        </w:trPr>
        <w:tc>
          <w:tcPr>
            <w:tcW w:w="662" w:type="dxa"/>
            <w:gridSpan w:val="2"/>
            <w:vMerge/>
            <w:tcBorders>
              <w:left w:val="single" w:sz="6" w:space="0" w:color="auto"/>
              <w:bottom w:val="single" w:sz="12" w:space="0" w:color="auto"/>
              <w:right w:val="single" w:sz="4" w:space="0" w:color="auto"/>
            </w:tcBorders>
          </w:tcPr>
          <w:p w14:paraId="04A13E1B" w14:textId="77777777" w:rsidR="00C73182" w:rsidRPr="00BE3A07" w:rsidRDefault="00C73182">
            <w:pPr>
              <w:jc w:val="center"/>
              <w:rPr>
                <w:rFonts w:ascii="宋体" w:hAnsi="宋体"/>
                <w:color w:val="000000" w:themeColor="text1"/>
              </w:rPr>
            </w:pPr>
          </w:p>
        </w:tc>
        <w:tc>
          <w:tcPr>
            <w:tcW w:w="1252" w:type="dxa"/>
            <w:gridSpan w:val="2"/>
            <w:tcBorders>
              <w:top w:val="single" w:sz="4" w:space="0" w:color="auto"/>
              <w:left w:val="single" w:sz="4" w:space="0" w:color="auto"/>
              <w:bottom w:val="nil"/>
              <w:right w:val="nil"/>
            </w:tcBorders>
            <w:vAlign w:val="center"/>
          </w:tcPr>
          <w:p w14:paraId="38D844B0"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文字型33"/>
                  <w:enabled/>
                  <w:calcOnExit w:val="0"/>
                  <w:textInput>
                    <w:maxLength w:val="15"/>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1408" w:type="dxa"/>
            <w:tcBorders>
              <w:top w:val="single" w:sz="4" w:space="0" w:color="auto"/>
              <w:left w:val="single" w:sz="4" w:space="0" w:color="auto"/>
              <w:bottom w:val="nil"/>
              <w:right w:val="nil"/>
            </w:tcBorders>
            <w:vAlign w:val="center"/>
          </w:tcPr>
          <w:p w14:paraId="5BCFD439"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
                  <w:enabled/>
                  <w:calcOnExit w:val="0"/>
                  <w:textInput>
                    <w:maxLength w:val="4"/>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文字型26"/>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3061" w:type="dxa"/>
            <w:gridSpan w:val="7"/>
            <w:tcBorders>
              <w:top w:val="single" w:sz="4" w:space="0" w:color="auto"/>
              <w:left w:val="single" w:sz="4" w:space="0" w:color="auto"/>
              <w:bottom w:val="nil"/>
              <w:right w:val="single" w:sz="6" w:space="0" w:color="auto"/>
            </w:tcBorders>
            <w:vAlign w:val="center"/>
          </w:tcPr>
          <w:p w14:paraId="4F0D8910"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文字型34"/>
                  <w:enabled/>
                  <w:calcOnExit w:val="0"/>
                  <w:textInput>
                    <w:maxLength w:val="1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360" w:type="dxa"/>
            <w:gridSpan w:val="2"/>
            <w:vMerge w:val="restart"/>
            <w:tcBorders>
              <w:top w:val="nil"/>
              <w:left w:val="single" w:sz="6" w:space="0" w:color="auto"/>
              <w:right w:val="nil"/>
            </w:tcBorders>
            <w:vAlign w:val="center"/>
          </w:tcPr>
          <w:p w14:paraId="55501C67" w14:textId="77777777" w:rsidR="00C73182" w:rsidRPr="00BE3A07" w:rsidRDefault="006C3AF5">
            <w:pPr>
              <w:spacing w:line="280" w:lineRule="exact"/>
              <w:ind w:right="420"/>
              <w:rPr>
                <w:rFonts w:ascii="宋体" w:hAnsi="宋体"/>
                <w:color w:val="000000" w:themeColor="text1"/>
              </w:rPr>
            </w:pPr>
            <w:r w:rsidRPr="00BE3A07">
              <w:rPr>
                <w:rFonts w:ascii="宋体" w:hAnsi="宋体"/>
                <w:color w:val="000000" w:themeColor="text1"/>
              </w:rPr>
              <w:t>不丧失新颖性</w:t>
            </w:r>
          </w:p>
        </w:tc>
        <w:tc>
          <w:tcPr>
            <w:tcW w:w="360" w:type="dxa"/>
            <w:vMerge w:val="restart"/>
            <w:tcBorders>
              <w:top w:val="nil"/>
              <w:left w:val="nil"/>
              <w:right w:val="single" w:sz="4" w:space="0" w:color="auto"/>
            </w:tcBorders>
            <w:vAlign w:val="center"/>
          </w:tcPr>
          <w:p w14:paraId="7D5E8357" w14:textId="77777777" w:rsidR="00C73182" w:rsidRPr="00BE3A07" w:rsidRDefault="006C3AF5">
            <w:pPr>
              <w:spacing w:line="280" w:lineRule="exact"/>
              <w:ind w:right="420"/>
              <w:rPr>
                <w:rFonts w:ascii="宋体" w:hAnsi="宋体"/>
                <w:color w:val="000000" w:themeColor="text1"/>
              </w:rPr>
            </w:pPr>
            <w:r w:rsidRPr="00BE3A07">
              <w:rPr>
                <w:rFonts w:ascii="宋体" w:hAnsi="宋体"/>
                <w:color w:val="000000" w:themeColor="text1"/>
              </w:rPr>
              <w:t>宽限期声明</w:t>
            </w:r>
          </w:p>
        </w:tc>
        <w:tc>
          <w:tcPr>
            <w:tcW w:w="2346" w:type="dxa"/>
            <w:gridSpan w:val="2"/>
            <w:vMerge/>
            <w:tcBorders>
              <w:left w:val="single" w:sz="4" w:space="0" w:color="auto"/>
              <w:right w:val="single" w:sz="6" w:space="0" w:color="auto"/>
            </w:tcBorders>
            <w:vAlign w:val="center"/>
          </w:tcPr>
          <w:p w14:paraId="2DE19E56" w14:textId="77777777" w:rsidR="00C73182" w:rsidRPr="00BE3A07" w:rsidRDefault="00C73182">
            <w:pPr>
              <w:spacing w:before="120" w:line="260" w:lineRule="exact"/>
              <w:rPr>
                <w:rFonts w:ascii="宋体" w:hAnsi="宋体"/>
                <w:color w:val="000000" w:themeColor="text1"/>
              </w:rPr>
            </w:pPr>
          </w:p>
        </w:tc>
      </w:tr>
      <w:tr w:rsidR="00C73182" w:rsidRPr="00BE3A07" w14:paraId="3C9A81DC" w14:textId="77777777">
        <w:trPr>
          <w:cantSplit/>
          <w:trHeight w:val="264"/>
          <w:jc w:val="center"/>
        </w:trPr>
        <w:tc>
          <w:tcPr>
            <w:tcW w:w="662" w:type="dxa"/>
            <w:gridSpan w:val="2"/>
            <w:vMerge/>
            <w:tcBorders>
              <w:left w:val="single" w:sz="6" w:space="0" w:color="auto"/>
              <w:bottom w:val="single" w:sz="12" w:space="0" w:color="auto"/>
              <w:right w:val="single" w:sz="4" w:space="0" w:color="auto"/>
            </w:tcBorders>
          </w:tcPr>
          <w:p w14:paraId="3E17BBC0" w14:textId="77777777" w:rsidR="00C73182" w:rsidRPr="00BE3A07" w:rsidRDefault="00C73182">
            <w:pPr>
              <w:jc w:val="center"/>
              <w:rPr>
                <w:rFonts w:ascii="宋体" w:hAnsi="宋体"/>
                <w:color w:val="000000" w:themeColor="text1"/>
              </w:rPr>
            </w:pPr>
          </w:p>
        </w:tc>
        <w:tc>
          <w:tcPr>
            <w:tcW w:w="1252" w:type="dxa"/>
            <w:gridSpan w:val="2"/>
            <w:tcBorders>
              <w:top w:val="nil"/>
              <w:left w:val="single" w:sz="4" w:space="0" w:color="auto"/>
              <w:bottom w:val="nil"/>
              <w:right w:val="nil"/>
            </w:tcBorders>
            <w:vAlign w:val="center"/>
          </w:tcPr>
          <w:p w14:paraId="2F8A94BC"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文字型33"/>
                  <w:enabled/>
                  <w:calcOnExit w:val="0"/>
                  <w:textInput>
                    <w:maxLength w:val="15"/>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1408" w:type="dxa"/>
            <w:tcBorders>
              <w:top w:val="nil"/>
              <w:left w:val="single" w:sz="4" w:space="0" w:color="auto"/>
              <w:bottom w:val="nil"/>
              <w:right w:val="nil"/>
            </w:tcBorders>
            <w:vAlign w:val="center"/>
          </w:tcPr>
          <w:p w14:paraId="7278BDEB"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
                  <w:enabled/>
                  <w:calcOnExit w:val="0"/>
                  <w:textInput>
                    <w:maxLength w:val="4"/>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3061" w:type="dxa"/>
            <w:gridSpan w:val="7"/>
            <w:tcBorders>
              <w:top w:val="nil"/>
              <w:left w:val="single" w:sz="4" w:space="0" w:color="auto"/>
              <w:bottom w:val="nil"/>
              <w:right w:val="single" w:sz="6" w:space="0" w:color="auto"/>
            </w:tcBorders>
            <w:vAlign w:val="center"/>
          </w:tcPr>
          <w:p w14:paraId="1D1AE778"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文字型34"/>
                  <w:enabled/>
                  <w:calcOnExit w:val="0"/>
                  <w:textInput>
                    <w:maxLength w:val="1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360" w:type="dxa"/>
            <w:gridSpan w:val="2"/>
            <w:vMerge/>
            <w:tcBorders>
              <w:top w:val="single" w:sz="6" w:space="0" w:color="auto"/>
              <w:left w:val="single" w:sz="6" w:space="0" w:color="auto"/>
              <w:right w:val="nil"/>
            </w:tcBorders>
            <w:vAlign w:val="center"/>
          </w:tcPr>
          <w:p w14:paraId="2C2EAD41" w14:textId="77777777" w:rsidR="00C73182" w:rsidRPr="00BE3A07" w:rsidRDefault="00C73182">
            <w:pPr>
              <w:spacing w:before="120"/>
              <w:rPr>
                <w:rFonts w:ascii="宋体" w:hAnsi="宋体"/>
                <w:color w:val="000000" w:themeColor="text1"/>
              </w:rPr>
            </w:pPr>
          </w:p>
        </w:tc>
        <w:tc>
          <w:tcPr>
            <w:tcW w:w="360" w:type="dxa"/>
            <w:vMerge/>
            <w:tcBorders>
              <w:top w:val="single" w:sz="6" w:space="0" w:color="auto"/>
              <w:left w:val="nil"/>
              <w:right w:val="single" w:sz="4" w:space="0" w:color="auto"/>
            </w:tcBorders>
            <w:vAlign w:val="center"/>
          </w:tcPr>
          <w:p w14:paraId="15B9551B" w14:textId="77777777" w:rsidR="00C73182" w:rsidRPr="00BE3A07" w:rsidRDefault="00C73182">
            <w:pPr>
              <w:spacing w:before="120"/>
              <w:rPr>
                <w:rFonts w:ascii="宋体" w:hAnsi="宋体"/>
                <w:color w:val="000000" w:themeColor="text1"/>
              </w:rPr>
            </w:pPr>
          </w:p>
        </w:tc>
        <w:tc>
          <w:tcPr>
            <w:tcW w:w="2346" w:type="dxa"/>
            <w:gridSpan w:val="2"/>
            <w:vMerge/>
            <w:tcBorders>
              <w:left w:val="single" w:sz="4" w:space="0" w:color="auto"/>
              <w:right w:val="single" w:sz="6" w:space="0" w:color="auto"/>
            </w:tcBorders>
            <w:vAlign w:val="center"/>
          </w:tcPr>
          <w:p w14:paraId="0202B305" w14:textId="77777777" w:rsidR="00C73182" w:rsidRPr="00BE3A07" w:rsidRDefault="00C73182">
            <w:pPr>
              <w:spacing w:before="120" w:line="260" w:lineRule="exact"/>
              <w:rPr>
                <w:rFonts w:ascii="宋体" w:hAnsi="宋体"/>
                <w:color w:val="000000" w:themeColor="text1"/>
              </w:rPr>
            </w:pPr>
          </w:p>
        </w:tc>
      </w:tr>
      <w:tr w:rsidR="00C73182" w:rsidRPr="00BE3A07" w14:paraId="42465627" w14:textId="77777777">
        <w:trPr>
          <w:cantSplit/>
          <w:trHeight w:val="262"/>
          <w:jc w:val="center"/>
        </w:trPr>
        <w:tc>
          <w:tcPr>
            <w:tcW w:w="662" w:type="dxa"/>
            <w:gridSpan w:val="2"/>
            <w:vMerge/>
            <w:tcBorders>
              <w:left w:val="single" w:sz="6" w:space="0" w:color="auto"/>
              <w:bottom w:val="single" w:sz="12" w:space="0" w:color="auto"/>
              <w:right w:val="single" w:sz="4" w:space="0" w:color="auto"/>
            </w:tcBorders>
          </w:tcPr>
          <w:p w14:paraId="0E74B3DD" w14:textId="77777777" w:rsidR="00C73182" w:rsidRPr="00BE3A07" w:rsidRDefault="00C73182">
            <w:pPr>
              <w:jc w:val="center"/>
              <w:rPr>
                <w:rFonts w:ascii="宋体" w:hAnsi="宋体"/>
                <w:color w:val="000000" w:themeColor="text1"/>
              </w:rPr>
            </w:pPr>
          </w:p>
        </w:tc>
        <w:tc>
          <w:tcPr>
            <w:tcW w:w="1252" w:type="dxa"/>
            <w:gridSpan w:val="2"/>
            <w:tcBorders>
              <w:top w:val="nil"/>
              <w:left w:val="single" w:sz="4" w:space="0" w:color="auto"/>
              <w:bottom w:val="nil"/>
              <w:right w:val="nil"/>
            </w:tcBorders>
            <w:vAlign w:val="center"/>
          </w:tcPr>
          <w:p w14:paraId="2E24CEB9"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文字型33"/>
                  <w:enabled/>
                  <w:calcOnExit w:val="0"/>
                  <w:textInput>
                    <w:maxLength w:val="15"/>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1408" w:type="dxa"/>
            <w:tcBorders>
              <w:top w:val="nil"/>
              <w:left w:val="single" w:sz="4" w:space="0" w:color="auto"/>
              <w:bottom w:val="nil"/>
              <w:right w:val="nil"/>
            </w:tcBorders>
            <w:vAlign w:val="center"/>
          </w:tcPr>
          <w:p w14:paraId="551B53D7"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
                  <w:enabled/>
                  <w:calcOnExit w:val="0"/>
                  <w:textInput>
                    <w:maxLength w:val="4"/>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3061" w:type="dxa"/>
            <w:gridSpan w:val="7"/>
            <w:tcBorders>
              <w:top w:val="nil"/>
              <w:left w:val="single" w:sz="4" w:space="0" w:color="auto"/>
              <w:bottom w:val="nil"/>
              <w:right w:val="single" w:sz="6" w:space="0" w:color="auto"/>
            </w:tcBorders>
            <w:vAlign w:val="center"/>
          </w:tcPr>
          <w:p w14:paraId="146C47A2"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文字型34"/>
                  <w:enabled/>
                  <w:calcOnExit w:val="0"/>
                  <w:textInput>
                    <w:maxLength w:val="1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720" w:type="dxa"/>
            <w:gridSpan w:val="3"/>
            <w:vMerge w:val="restart"/>
            <w:tcBorders>
              <w:left w:val="single" w:sz="6" w:space="0" w:color="auto"/>
              <w:right w:val="single" w:sz="6" w:space="0" w:color="auto"/>
            </w:tcBorders>
            <w:vAlign w:val="center"/>
          </w:tcPr>
          <w:p w14:paraId="1904D43E" w14:textId="77777777" w:rsidR="00C73182" w:rsidRPr="00BE3A07" w:rsidRDefault="006C3AF5">
            <w:pPr>
              <w:spacing w:before="120"/>
              <w:rPr>
                <w:rFonts w:ascii="宋体" w:hAnsi="宋体"/>
                <w:color w:val="000000" w:themeColor="text1"/>
                <w:sz w:val="18"/>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,17)</w:instrText>
            </w:r>
            <w:r w:rsidRPr="00BE3A07">
              <w:rPr>
                <w:rFonts w:ascii="宋体" w:hAnsi="宋体"/>
                <w:color w:val="000000" w:themeColor="text1"/>
                <w:sz w:val="18"/>
              </w:rPr>
              <w:fldChar w:fldCharType="end"/>
            </w:r>
          </w:p>
          <w:p w14:paraId="694EFF73" w14:textId="77777777" w:rsidR="00C73182" w:rsidRPr="00BE3A07" w:rsidRDefault="006C3AF5">
            <w:pPr>
              <w:spacing w:before="120"/>
              <w:rPr>
                <w:rFonts w:ascii="宋体" w:hAnsi="宋体"/>
                <w:color w:val="000000" w:themeColor="text1"/>
              </w:rPr>
            </w:pPr>
            <w:r w:rsidRPr="00BE3A07">
              <w:rPr>
                <w:rFonts w:ascii="宋体" w:hAnsi="宋体"/>
                <w:color w:val="000000" w:themeColor="text1"/>
              </w:rPr>
              <w:t>保密</w:t>
            </w:r>
          </w:p>
          <w:p w14:paraId="16AAD012" w14:textId="77777777" w:rsidR="00C73182" w:rsidRPr="00BE3A07" w:rsidRDefault="006C3AF5">
            <w:pPr>
              <w:spacing w:before="120"/>
              <w:rPr>
                <w:rFonts w:ascii="宋体" w:hAnsi="宋体"/>
                <w:color w:val="000000" w:themeColor="text1"/>
              </w:rPr>
            </w:pPr>
            <w:r w:rsidRPr="00BE3A07">
              <w:rPr>
                <w:rFonts w:ascii="宋体" w:hAnsi="宋体"/>
                <w:color w:val="000000" w:themeColor="text1"/>
              </w:rPr>
              <w:t>请求</w:t>
            </w:r>
          </w:p>
        </w:tc>
        <w:tc>
          <w:tcPr>
            <w:tcW w:w="2346" w:type="dxa"/>
            <w:gridSpan w:val="2"/>
            <w:vMerge w:val="restart"/>
            <w:tcBorders>
              <w:left w:val="single" w:sz="6" w:space="0" w:color="auto"/>
              <w:right w:val="single" w:sz="6" w:space="0" w:color="auto"/>
            </w:tcBorders>
            <w:vAlign w:val="center"/>
          </w:tcPr>
          <w:p w14:paraId="31FD0E98" w14:textId="77777777" w:rsidR="00C73182" w:rsidRPr="00BE3A07" w:rsidRDefault="006C3AF5">
            <w:pPr>
              <w:spacing w:before="120"/>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本专利申请可能涉及国家重大利益，请求保密处理</w:t>
            </w:r>
          </w:p>
          <w:p w14:paraId="54259EB5" w14:textId="77777777" w:rsidR="00C73182" w:rsidRPr="00BE3A07" w:rsidRDefault="006C3AF5">
            <w:pPr>
              <w:spacing w:before="120"/>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已提交保密证明材料</w:t>
            </w:r>
          </w:p>
        </w:tc>
      </w:tr>
      <w:tr w:rsidR="00C73182" w:rsidRPr="00BE3A07" w14:paraId="337ED091" w14:textId="77777777">
        <w:trPr>
          <w:cantSplit/>
          <w:trHeight w:val="1690"/>
          <w:jc w:val="center"/>
        </w:trPr>
        <w:tc>
          <w:tcPr>
            <w:tcW w:w="662" w:type="dxa"/>
            <w:gridSpan w:val="2"/>
            <w:vMerge/>
            <w:tcBorders>
              <w:left w:val="single" w:sz="6" w:space="0" w:color="auto"/>
              <w:bottom w:val="single" w:sz="12" w:space="0" w:color="auto"/>
              <w:right w:val="single" w:sz="4" w:space="0" w:color="auto"/>
            </w:tcBorders>
          </w:tcPr>
          <w:p w14:paraId="1F63EC30" w14:textId="77777777" w:rsidR="00C73182" w:rsidRPr="00BE3A07" w:rsidRDefault="00C73182">
            <w:pPr>
              <w:jc w:val="center"/>
              <w:rPr>
                <w:rFonts w:ascii="宋体" w:hAnsi="宋体"/>
                <w:color w:val="000000" w:themeColor="text1"/>
              </w:rPr>
            </w:pPr>
          </w:p>
        </w:tc>
        <w:tc>
          <w:tcPr>
            <w:tcW w:w="1252" w:type="dxa"/>
            <w:gridSpan w:val="2"/>
            <w:tcBorders>
              <w:top w:val="nil"/>
              <w:left w:val="single" w:sz="4" w:space="0" w:color="auto"/>
              <w:bottom w:val="nil"/>
              <w:right w:val="nil"/>
            </w:tcBorders>
            <w:vAlign w:val="center"/>
          </w:tcPr>
          <w:p w14:paraId="5768B4FE"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文字型33"/>
                  <w:enabled/>
                  <w:calcOnExit w:val="0"/>
                  <w:textInput>
                    <w:maxLength w:val="15"/>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1408" w:type="dxa"/>
            <w:tcBorders>
              <w:top w:val="nil"/>
              <w:left w:val="single" w:sz="4" w:space="0" w:color="auto"/>
              <w:bottom w:val="nil"/>
              <w:right w:val="nil"/>
            </w:tcBorders>
            <w:vAlign w:val="center"/>
          </w:tcPr>
          <w:p w14:paraId="66F46005"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
                  <w:enabled/>
                  <w:calcOnExit w:val="0"/>
                  <w:textInput>
                    <w:maxLength w:val="4"/>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3061" w:type="dxa"/>
            <w:gridSpan w:val="7"/>
            <w:tcBorders>
              <w:top w:val="nil"/>
              <w:left w:val="single" w:sz="4" w:space="0" w:color="auto"/>
              <w:bottom w:val="nil"/>
              <w:right w:val="single" w:sz="6" w:space="0" w:color="auto"/>
            </w:tcBorders>
            <w:vAlign w:val="center"/>
          </w:tcPr>
          <w:p w14:paraId="4814814C" w14:textId="77777777" w:rsidR="00C73182" w:rsidRPr="00BE3A07" w:rsidRDefault="006C3AF5">
            <w:pPr>
              <w:rPr>
                <w:rFonts w:ascii="宋体" w:hAnsi="宋体"/>
                <w:color w:val="000000" w:themeColor="text1"/>
              </w:rPr>
            </w:pPr>
            <w:r w:rsidRPr="00BE3A07">
              <w:rPr>
                <w:rFonts w:ascii="宋体" w:hAnsi="宋体"/>
                <w:color w:val="000000" w:themeColor="text1"/>
              </w:rPr>
              <w:fldChar w:fldCharType="begin">
                <w:ffData>
                  <w:name w:val="文字型34"/>
                  <w:enabled/>
                  <w:calcOnExit w:val="0"/>
                  <w:textInput>
                    <w:maxLength w:val="18"/>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
        </w:tc>
        <w:tc>
          <w:tcPr>
            <w:tcW w:w="720" w:type="dxa"/>
            <w:gridSpan w:val="3"/>
            <w:vMerge/>
            <w:tcBorders>
              <w:left w:val="single" w:sz="6" w:space="0" w:color="auto"/>
              <w:right w:val="single" w:sz="6" w:space="0" w:color="auto"/>
            </w:tcBorders>
            <w:vAlign w:val="center"/>
          </w:tcPr>
          <w:p w14:paraId="55B12683" w14:textId="77777777" w:rsidR="00C73182" w:rsidRPr="00BE3A07" w:rsidRDefault="00C73182">
            <w:pPr>
              <w:spacing w:before="120"/>
              <w:rPr>
                <w:rFonts w:ascii="宋体" w:hAnsi="宋体"/>
                <w:color w:val="000000" w:themeColor="text1"/>
              </w:rPr>
            </w:pPr>
          </w:p>
        </w:tc>
        <w:tc>
          <w:tcPr>
            <w:tcW w:w="2346" w:type="dxa"/>
            <w:gridSpan w:val="2"/>
            <w:vMerge/>
            <w:tcBorders>
              <w:left w:val="single" w:sz="6" w:space="0" w:color="auto"/>
              <w:right w:val="single" w:sz="6" w:space="0" w:color="auto"/>
            </w:tcBorders>
            <w:vAlign w:val="center"/>
          </w:tcPr>
          <w:p w14:paraId="081F4AA2" w14:textId="77777777" w:rsidR="00C73182" w:rsidRPr="00BE3A07" w:rsidRDefault="00C73182">
            <w:pPr>
              <w:spacing w:before="120"/>
              <w:rPr>
                <w:rFonts w:ascii="宋体" w:hAnsi="宋体"/>
                <w:color w:val="000000" w:themeColor="text1"/>
              </w:rPr>
            </w:pPr>
          </w:p>
        </w:tc>
      </w:tr>
      <w:tr w:rsidR="00C73182" w:rsidRPr="00BE3A07" w14:paraId="7737F967" w14:textId="77777777">
        <w:trPr>
          <w:gridAfter w:val="1"/>
          <w:wAfter w:w="21" w:type="dxa"/>
          <w:cantSplit/>
          <w:trHeight w:val="1214"/>
          <w:jc w:val="center"/>
        </w:trPr>
        <w:tc>
          <w:tcPr>
            <w:tcW w:w="614" w:type="dxa"/>
            <w:tcBorders>
              <w:top w:val="single" w:sz="4" w:space="0" w:color="auto"/>
              <w:left w:val="single" w:sz="6" w:space="0" w:color="auto"/>
              <w:bottom w:val="single" w:sz="4" w:space="0" w:color="auto"/>
            </w:tcBorders>
            <w:vAlign w:val="center"/>
          </w:tcPr>
          <w:p w14:paraId="2314087E" w14:textId="77777777" w:rsidR="00C73182" w:rsidRPr="00BE3A07" w:rsidRDefault="006C3AF5">
            <w:pPr>
              <w:spacing w:before="120"/>
              <w:jc w:val="center"/>
              <w:rPr>
                <w:rFonts w:ascii="宋体" w:hAnsi="宋体"/>
                <w:color w:val="000000" w:themeColor="text1"/>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,18)</w:instrText>
            </w:r>
            <w:r w:rsidRPr="00BE3A07">
              <w:rPr>
                <w:rFonts w:ascii="宋体" w:hAnsi="宋体"/>
                <w:color w:val="000000" w:themeColor="text1"/>
                <w:sz w:val="18"/>
              </w:rPr>
              <w:fldChar w:fldCharType="end"/>
            </w:r>
          </w:p>
        </w:tc>
        <w:tc>
          <w:tcPr>
            <w:tcW w:w="8814" w:type="dxa"/>
            <w:gridSpan w:val="15"/>
            <w:tcBorders>
              <w:top w:val="single" w:sz="4" w:space="0" w:color="auto"/>
              <w:left w:val="single" w:sz="6" w:space="0" w:color="auto"/>
              <w:bottom w:val="single" w:sz="4" w:space="0" w:color="auto"/>
            </w:tcBorders>
            <w:vAlign w:val="center"/>
          </w:tcPr>
          <w:p w14:paraId="52969DFE" w14:textId="77777777" w:rsidR="00C73182" w:rsidRPr="00BE3A07" w:rsidRDefault="006C3AF5">
            <w:pPr>
              <w:spacing w:before="120"/>
              <w:rPr>
                <w:rFonts w:ascii="宋体" w:hAnsi="宋体"/>
                <w:color w:val="000000" w:themeColor="text1"/>
                <w:highlight w:val="yellow"/>
              </w:rPr>
            </w:pPr>
            <w:r w:rsidRPr="00BE3A07">
              <w:rPr>
                <w:rFonts w:ascii="宋体" w:hAnsi="宋体"/>
                <w:color w:val="000000"/>
              </w:rPr>
              <w:fldChar w:fldCharType="begin">
                <w:ffData>
                  <w:name w:val="Check13"/>
                  <w:enabled/>
                  <w:calcOnExit w:val="0"/>
                  <w:checkBox>
                    <w:sizeAuto/>
                    <w:default w:val="0"/>
                    <w:checked w:val="0"/>
                  </w:checkBox>
                </w:ffData>
              </w:fldChar>
            </w:r>
            <w:r w:rsidRPr="00BE3A07">
              <w:rPr>
                <w:rFonts w:ascii="宋体" w:hAnsi="宋体"/>
                <w:color w:val="000000"/>
              </w:rPr>
              <w:instrText xml:space="preserve"> FORMCHECKBOX </w:instrText>
            </w:r>
            <w:r w:rsidR="00F75188">
              <w:rPr>
                <w:rFonts w:ascii="宋体" w:hAnsi="宋体"/>
                <w:color w:val="000000"/>
              </w:rPr>
            </w:r>
            <w:r w:rsidR="00F75188">
              <w:rPr>
                <w:rFonts w:ascii="宋体" w:hAnsi="宋体"/>
                <w:color w:val="000000"/>
              </w:rPr>
              <w:fldChar w:fldCharType="separate"/>
            </w:r>
            <w:r w:rsidRPr="00BE3A07">
              <w:rPr>
                <w:rFonts w:ascii="宋体" w:hAnsi="宋体"/>
                <w:color w:val="000000"/>
              </w:rPr>
              <w:fldChar w:fldCharType="end"/>
            </w:r>
            <w:r w:rsidRPr="00BE3A07">
              <w:rPr>
                <w:rStyle w:val="Strong"/>
                <w:rFonts w:ascii="宋体" w:hAnsi="宋体"/>
                <w:b w:val="0"/>
                <w:color w:val="000000" w:themeColor="text1"/>
                <w:szCs w:val="21"/>
              </w:rPr>
              <w:t>声明本申请人对同样的发明创造在申请本实用新型专利的同日申请了发明专利</w:t>
            </w:r>
          </w:p>
        </w:tc>
      </w:tr>
      <w:tr w:rsidR="00C73182" w:rsidRPr="00BE3A07" w14:paraId="515E533F" w14:textId="77777777">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8886"/>
          <w:jc w:val="center"/>
        </w:trPr>
        <w:tc>
          <w:tcPr>
            <w:tcW w:w="4756" w:type="dxa"/>
            <w:gridSpan w:val="7"/>
            <w:tcBorders>
              <w:top w:val="single" w:sz="6" w:space="0" w:color="auto"/>
              <w:left w:val="single" w:sz="6" w:space="0" w:color="auto"/>
              <w:bottom w:val="single" w:sz="6" w:space="0" w:color="auto"/>
            </w:tcBorders>
          </w:tcPr>
          <w:p w14:paraId="3967E658"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sz w:val="18"/>
              </w:rPr>
              <w:lastRenderedPageBreak/>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,19)</w:instrText>
            </w:r>
            <w:r w:rsidRPr="00BE3A07">
              <w:rPr>
                <w:rFonts w:ascii="宋体" w:hAnsi="宋体"/>
                <w:color w:val="000000" w:themeColor="text1"/>
                <w:sz w:val="18"/>
              </w:rPr>
              <w:fldChar w:fldCharType="end"/>
            </w:r>
            <w:r w:rsidRPr="00BE3A07">
              <w:rPr>
                <w:rFonts w:ascii="宋体" w:hAnsi="宋体"/>
                <w:color w:val="000000" w:themeColor="text1"/>
              </w:rPr>
              <w:t>申请文件清单</w:t>
            </w:r>
          </w:p>
          <w:p w14:paraId="61FC969B"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t>1．请求书</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份</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322AB3F1"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t>2．说明书摘要</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份</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2B45F327"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t>3．摘要附图</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份</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358DE766"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t>4．权利要求书</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份</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1FF311CB"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t>5．说明书</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份</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4AFE5523"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t>6．说明书附图</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份</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1A1508FE" w14:textId="77777777" w:rsidR="00C73182" w:rsidRPr="00BE3A07" w:rsidRDefault="00C73182">
            <w:pPr>
              <w:spacing w:before="60" w:line="240" w:lineRule="exact"/>
              <w:ind w:firstLineChars="100" w:firstLine="210"/>
              <w:rPr>
                <w:rFonts w:ascii="宋体" w:hAnsi="宋体"/>
                <w:color w:val="000000" w:themeColor="text1"/>
              </w:rPr>
            </w:pPr>
          </w:p>
          <w:p w14:paraId="3406B39E" w14:textId="77777777" w:rsidR="00C73182" w:rsidRPr="00BE3A07" w:rsidRDefault="00C73182">
            <w:pPr>
              <w:spacing w:before="60" w:line="240" w:lineRule="exact"/>
              <w:ind w:firstLineChars="100" w:firstLine="210"/>
              <w:rPr>
                <w:rFonts w:ascii="宋体" w:hAnsi="宋体"/>
                <w:color w:val="000000" w:themeColor="text1"/>
              </w:rPr>
            </w:pPr>
          </w:p>
          <w:p w14:paraId="002588D9" w14:textId="77777777" w:rsidR="00C73182" w:rsidRPr="00BE3A07" w:rsidRDefault="006C3AF5">
            <w:pPr>
              <w:spacing w:line="360" w:lineRule="exact"/>
              <w:ind w:right="435"/>
              <w:rPr>
                <w:rFonts w:ascii="宋体" w:hAnsi="宋体"/>
                <w:color w:val="000000" w:themeColor="text1"/>
              </w:rPr>
            </w:pPr>
            <w:r w:rsidRPr="00BE3A07">
              <w:rPr>
                <w:rFonts w:ascii="宋体" w:hAnsi="宋体"/>
                <w:color w:val="000000" w:themeColor="text1"/>
              </w:rPr>
              <w:t>权利要求的项数</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项</w:t>
            </w:r>
          </w:p>
        </w:tc>
        <w:tc>
          <w:tcPr>
            <w:tcW w:w="4693" w:type="dxa"/>
            <w:gridSpan w:val="10"/>
            <w:tcBorders>
              <w:top w:val="single" w:sz="6" w:space="0" w:color="auto"/>
              <w:left w:val="single" w:sz="6" w:space="0" w:color="auto"/>
              <w:bottom w:val="single" w:sz="6" w:space="0" w:color="auto"/>
            </w:tcBorders>
          </w:tcPr>
          <w:p w14:paraId="3AFF9525"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,20)</w:instrText>
            </w:r>
            <w:r w:rsidRPr="00BE3A07">
              <w:rPr>
                <w:rFonts w:ascii="宋体" w:hAnsi="宋体"/>
                <w:color w:val="000000" w:themeColor="text1"/>
                <w:sz w:val="18"/>
              </w:rPr>
              <w:fldChar w:fldCharType="end"/>
            </w:r>
            <w:r w:rsidRPr="00BE3A07">
              <w:rPr>
                <w:rFonts w:ascii="宋体" w:hAnsi="宋体"/>
                <w:color w:val="000000" w:themeColor="text1"/>
              </w:rPr>
              <w:t>附加文件清单</w:t>
            </w:r>
          </w:p>
          <w:p w14:paraId="7A097BA4"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优先权转让证明</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roofErr w:type="gramStart"/>
            <w:r w:rsidRPr="00BE3A07">
              <w:rPr>
                <w:rFonts w:ascii="宋体" w:hAnsi="宋体"/>
                <w:color w:val="000000" w:themeColor="text1"/>
              </w:rPr>
              <w:t>份共</w:t>
            </w:r>
            <w:proofErr w:type="gramEnd"/>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58D92A94"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保密证明材料</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roofErr w:type="gramStart"/>
            <w:r w:rsidRPr="00BE3A07">
              <w:rPr>
                <w:rFonts w:ascii="宋体" w:hAnsi="宋体"/>
                <w:color w:val="000000" w:themeColor="text1"/>
              </w:rPr>
              <w:t>份共</w:t>
            </w:r>
            <w:proofErr w:type="gramEnd"/>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1E434E1A"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专利代理委托书</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roofErr w:type="gramStart"/>
            <w:r w:rsidRPr="00BE3A07">
              <w:rPr>
                <w:rFonts w:ascii="宋体" w:hAnsi="宋体"/>
                <w:color w:val="000000" w:themeColor="text1"/>
              </w:rPr>
              <w:t>份共</w:t>
            </w:r>
            <w:proofErr w:type="gramEnd"/>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17180939" w14:textId="77777777" w:rsidR="00C73182" w:rsidRPr="00BE3A07" w:rsidRDefault="006C3AF5">
            <w:pPr>
              <w:spacing w:before="60" w:line="240" w:lineRule="exact"/>
              <w:ind w:firstLineChars="100" w:firstLine="210"/>
              <w:rPr>
                <w:rFonts w:ascii="宋体" w:hAnsi="宋体"/>
                <w:color w:val="000000" w:themeColor="text1"/>
              </w:rPr>
            </w:pPr>
            <w:r w:rsidRPr="00BE3A07">
              <w:rPr>
                <w:rFonts w:ascii="宋体" w:hAnsi="宋体"/>
                <w:color w:val="000000" w:themeColor="text1"/>
              </w:rPr>
              <w:t>总委托书（编号____________）</w:t>
            </w:r>
          </w:p>
          <w:p w14:paraId="10269804"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在先申请文件副本</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份</w:t>
            </w:r>
          </w:p>
          <w:p w14:paraId="33A28FCB"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在先申请文件副本首页译文</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份</w:t>
            </w:r>
          </w:p>
          <w:p w14:paraId="7E733D61" w14:textId="77777777" w:rsidR="00C73182" w:rsidRPr="00BE3A07" w:rsidRDefault="006C3AF5">
            <w:pPr>
              <w:spacing w:before="60" w:line="240" w:lineRule="exact"/>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向外国申请专利保密审查请求书</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roofErr w:type="gramStart"/>
            <w:r w:rsidRPr="00BE3A07">
              <w:rPr>
                <w:rFonts w:ascii="宋体" w:hAnsi="宋体"/>
                <w:color w:val="000000" w:themeColor="text1"/>
              </w:rPr>
              <w:t>份共</w:t>
            </w:r>
            <w:proofErr w:type="gramEnd"/>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26069BE4" w14:textId="77777777" w:rsidR="00C73182" w:rsidRPr="00BE3A07" w:rsidRDefault="006C3AF5">
            <w:pPr>
              <w:spacing w:line="360" w:lineRule="exact"/>
              <w:ind w:right="183"/>
              <w:rPr>
                <w:rFonts w:ascii="宋体" w:hAnsi="宋体"/>
                <w:color w:val="000000" w:themeColor="text1"/>
              </w:rPr>
            </w:pPr>
            <w:r w:rsidRPr="00BE3A07">
              <w:rPr>
                <w:rFonts w:ascii="宋体" w:hAnsi="宋体"/>
                <w:color w:val="000000" w:themeColor="text1"/>
              </w:rPr>
              <w:fldChar w:fldCharType="begin">
                <w:ffData>
                  <w:name w:val="Check13"/>
                  <w:enabled/>
                  <w:calcOnExit w:val="0"/>
                  <w:checkBox>
                    <w:sizeAuto/>
                    <w:default w:val="0"/>
                    <w:checked w:val="0"/>
                  </w:checkBox>
                </w:ffData>
              </w:fldChar>
            </w:r>
            <w:r w:rsidRPr="00BE3A07">
              <w:rPr>
                <w:rFonts w:ascii="宋体" w:hAnsi="宋体"/>
                <w:color w:val="000000" w:themeColor="text1"/>
              </w:rPr>
              <w:instrText xml:space="preserve"> FORMCHECKBOX </w:instrText>
            </w:r>
            <w:r w:rsidR="00F75188">
              <w:rPr>
                <w:rFonts w:ascii="宋体" w:hAnsi="宋体"/>
                <w:color w:val="000000" w:themeColor="text1"/>
              </w:rPr>
            </w:r>
            <w:r w:rsidR="00F75188">
              <w:rPr>
                <w:rFonts w:ascii="宋体" w:hAnsi="宋体"/>
                <w:color w:val="000000" w:themeColor="text1"/>
              </w:rPr>
              <w:fldChar w:fldCharType="separate"/>
            </w:r>
            <w:r w:rsidRPr="00BE3A07">
              <w:rPr>
                <w:rFonts w:ascii="宋体" w:hAnsi="宋体"/>
                <w:color w:val="000000" w:themeColor="text1"/>
              </w:rPr>
              <w:fldChar w:fldCharType="end"/>
            </w:r>
            <w:r w:rsidRPr="00BE3A07">
              <w:rPr>
                <w:rFonts w:ascii="宋体" w:hAnsi="宋体"/>
                <w:color w:val="000000" w:themeColor="text1"/>
              </w:rPr>
              <w:t>其他证明文件</w:t>
            </w:r>
            <w:r w:rsidRPr="00BE3A07">
              <w:rPr>
                <w:rFonts w:ascii="宋体" w:hAnsi="宋体"/>
                <w:color w:val="000000" w:themeColor="text1"/>
                <w:szCs w:val="21"/>
              </w:rPr>
              <w:t>（名称________）</w:t>
            </w:r>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proofErr w:type="gramStart"/>
            <w:r w:rsidRPr="00BE3A07">
              <w:rPr>
                <w:rFonts w:ascii="宋体" w:hAnsi="宋体"/>
                <w:color w:val="000000" w:themeColor="text1"/>
              </w:rPr>
              <w:t>份共</w:t>
            </w:r>
            <w:proofErr w:type="gramEnd"/>
            <w:r w:rsidRPr="00BE3A07">
              <w:rPr>
                <w:rFonts w:ascii="宋体" w:hAnsi="宋体"/>
                <w:color w:val="000000" w:themeColor="text1"/>
              </w:rPr>
              <w:fldChar w:fldCharType="begin">
                <w:ffData>
                  <w:name w:val="文字型2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页</w:t>
            </w:r>
          </w:p>
          <w:p w14:paraId="669731CC" w14:textId="77777777" w:rsidR="00C73182" w:rsidRPr="00BE3A07" w:rsidRDefault="006C3AF5">
            <w:pPr>
              <w:spacing w:line="360" w:lineRule="exact"/>
              <w:ind w:right="435"/>
              <w:rPr>
                <w:rFonts w:ascii="宋体" w:hAnsi="宋体"/>
                <w:color w:val="000000" w:themeColor="text1"/>
              </w:rPr>
            </w:pPr>
            <w:r w:rsidRPr="00BE3A07">
              <w:rPr>
                <w:rFonts w:ascii="宋体" w:hAnsi="宋体"/>
                <w:color w:val="000000" w:themeColor="text1"/>
                <w:szCs w:val="21"/>
              </w:rPr>
              <w:fldChar w:fldCharType="begin">
                <w:ffData>
                  <w:name w:val="Check13"/>
                  <w:enabled/>
                  <w:calcOnExit w:val="0"/>
                  <w:checkBox>
                    <w:sizeAuto/>
                    <w:default w:val="0"/>
                    <w:checked w:val="0"/>
                  </w:checkBox>
                </w:ffData>
              </w:fldChar>
            </w:r>
            <w:r w:rsidRPr="00BE3A07">
              <w:rPr>
                <w:rFonts w:ascii="宋体" w:hAnsi="宋体"/>
                <w:color w:val="000000" w:themeColor="text1"/>
                <w:szCs w:val="21"/>
              </w:rPr>
              <w:instrText xml:space="preserve"> FORMCHECKBOX </w:instrText>
            </w:r>
            <w:r w:rsidR="00F75188">
              <w:rPr>
                <w:rFonts w:ascii="宋体" w:hAnsi="宋体"/>
                <w:color w:val="000000" w:themeColor="text1"/>
                <w:szCs w:val="21"/>
              </w:rPr>
            </w:r>
            <w:r w:rsidR="00F75188">
              <w:rPr>
                <w:rFonts w:ascii="宋体" w:hAnsi="宋体"/>
                <w:color w:val="000000" w:themeColor="text1"/>
                <w:szCs w:val="21"/>
              </w:rPr>
              <w:fldChar w:fldCharType="separate"/>
            </w:r>
            <w:r w:rsidRPr="00BE3A07">
              <w:rPr>
                <w:rFonts w:ascii="宋体" w:hAnsi="宋体"/>
                <w:color w:val="000000" w:themeColor="text1"/>
                <w:szCs w:val="21"/>
              </w:rPr>
              <w:fldChar w:fldCharType="end"/>
            </w:r>
          </w:p>
        </w:tc>
      </w:tr>
      <w:tr w:rsidR="00C73182" w:rsidRPr="00BE3A07" w14:paraId="0E71A97F" w14:textId="77777777">
        <w:tblPrEx>
          <w:tblBorders>
            <w:top w:val="single" w:sz="8" w:space="0" w:color="auto"/>
            <w:left w:val="single" w:sz="8" w:space="0" w:color="auto"/>
            <w:bottom w:val="single" w:sz="8" w:space="0" w:color="auto"/>
            <w:right w:val="single" w:sz="8" w:space="0" w:color="auto"/>
          </w:tblBorders>
          <w:tblCellMar>
            <w:left w:w="0" w:type="dxa"/>
            <w:right w:w="0" w:type="dxa"/>
          </w:tblCellMar>
        </w:tblPrEx>
        <w:trPr>
          <w:cantSplit/>
          <w:trHeight w:hRule="exact" w:val="4830"/>
          <w:jc w:val="center"/>
        </w:trPr>
        <w:tc>
          <w:tcPr>
            <w:tcW w:w="4756" w:type="dxa"/>
            <w:gridSpan w:val="7"/>
            <w:tcBorders>
              <w:top w:val="single" w:sz="6" w:space="0" w:color="auto"/>
              <w:left w:val="single" w:sz="6" w:space="0" w:color="auto"/>
              <w:bottom w:val="single" w:sz="6" w:space="0" w:color="auto"/>
            </w:tcBorders>
          </w:tcPr>
          <w:p w14:paraId="2AAC868F" w14:textId="77777777" w:rsidR="00C73182" w:rsidRPr="00BE3A07" w:rsidRDefault="006C3AF5">
            <w:pPr>
              <w:spacing w:line="360" w:lineRule="exact"/>
              <w:ind w:right="435" w:firstLine="90"/>
              <w:rPr>
                <w:rFonts w:ascii="宋体" w:hAnsi="宋体"/>
                <w:color w:val="000000" w:themeColor="text1"/>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,21)</w:instrText>
            </w:r>
            <w:r w:rsidRPr="00BE3A07">
              <w:rPr>
                <w:rFonts w:ascii="宋体" w:hAnsi="宋体"/>
                <w:color w:val="000000" w:themeColor="text1"/>
                <w:sz w:val="18"/>
              </w:rPr>
              <w:fldChar w:fldCharType="end"/>
            </w:r>
            <w:r w:rsidRPr="00BE3A07">
              <w:rPr>
                <w:rFonts w:ascii="宋体" w:hAnsi="宋体"/>
                <w:color w:val="000000" w:themeColor="text1"/>
              </w:rPr>
              <w:t>全体申请人或专利代理机构签字或者盖章</w:t>
            </w:r>
          </w:p>
          <w:p w14:paraId="37B2DA4A" w14:textId="77777777" w:rsidR="00C73182" w:rsidRPr="00BE3A07" w:rsidRDefault="00C73182">
            <w:pPr>
              <w:spacing w:line="360" w:lineRule="exact"/>
              <w:ind w:right="435"/>
              <w:rPr>
                <w:rFonts w:ascii="宋体" w:hAnsi="宋体"/>
                <w:color w:val="000000" w:themeColor="text1"/>
              </w:rPr>
            </w:pPr>
          </w:p>
          <w:p w14:paraId="636D2784" w14:textId="77777777" w:rsidR="00C73182" w:rsidRPr="00BE3A07" w:rsidRDefault="00C73182">
            <w:pPr>
              <w:spacing w:line="360" w:lineRule="exact"/>
              <w:ind w:right="437"/>
              <w:rPr>
                <w:rFonts w:ascii="宋体" w:hAnsi="宋体"/>
                <w:color w:val="000000" w:themeColor="text1"/>
              </w:rPr>
            </w:pPr>
          </w:p>
          <w:p w14:paraId="6D91DC99" w14:textId="77777777" w:rsidR="00C73182" w:rsidRPr="00BE3A07" w:rsidRDefault="00C73182">
            <w:pPr>
              <w:spacing w:line="360" w:lineRule="exact"/>
              <w:ind w:right="437"/>
              <w:rPr>
                <w:rFonts w:ascii="宋体" w:hAnsi="宋体"/>
                <w:color w:val="000000" w:themeColor="text1"/>
              </w:rPr>
            </w:pPr>
          </w:p>
          <w:p w14:paraId="0FC8DE22" w14:textId="77777777" w:rsidR="00C73182" w:rsidRPr="00BE3A07" w:rsidRDefault="00C73182">
            <w:pPr>
              <w:spacing w:line="360" w:lineRule="exact"/>
              <w:ind w:right="437"/>
              <w:rPr>
                <w:rFonts w:ascii="宋体" w:hAnsi="宋体"/>
                <w:color w:val="000000" w:themeColor="text1"/>
              </w:rPr>
            </w:pPr>
          </w:p>
          <w:p w14:paraId="27FE7E44" w14:textId="77777777" w:rsidR="00C73182" w:rsidRPr="00BE3A07" w:rsidRDefault="00C73182">
            <w:pPr>
              <w:spacing w:line="360" w:lineRule="exact"/>
              <w:ind w:right="437"/>
              <w:rPr>
                <w:rFonts w:ascii="宋体" w:hAnsi="宋体"/>
                <w:color w:val="000000" w:themeColor="text1"/>
              </w:rPr>
            </w:pPr>
          </w:p>
          <w:p w14:paraId="693ECE38" w14:textId="77777777" w:rsidR="00C73182" w:rsidRPr="00BE3A07" w:rsidRDefault="00C73182">
            <w:pPr>
              <w:spacing w:line="360" w:lineRule="exact"/>
              <w:ind w:right="437" w:firstLineChars="700" w:firstLine="1470"/>
              <w:rPr>
                <w:rFonts w:ascii="宋体" w:hAnsi="宋体"/>
                <w:color w:val="000000" w:themeColor="text1"/>
              </w:rPr>
            </w:pPr>
          </w:p>
          <w:p w14:paraId="297A1A2E" w14:textId="77777777" w:rsidR="00C73182" w:rsidRPr="00BE3A07" w:rsidRDefault="00C73182">
            <w:pPr>
              <w:spacing w:line="360" w:lineRule="exact"/>
              <w:ind w:right="437" w:firstLineChars="700" w:firstLine="1470"/>
              <w:rPr>
                <w:rFonts w:ascii="宋体" w:hAnsi="宋体"/>
                <w:color w:val="000000" w:themeColor="text1"/>
              </w:rPr>
            </w:pPr>
          </w:p>
          <w:p w14:paraId="4C4B1666" w14:textId="77777777" w:rsidR="00C73182" w:rsidRPr="00BE3A07" w:rsidRDefault="00C73182">
            <w:pPr>
              <w:spacing w:line="360" w:lineRule="exact"/>
              <w:ind w:right="437" w:firstLineChars="700" w:firstLine="1470"/>
              <w:rPr>
                <w:rFonts w:ascii="宋体" w:hAnsi="宋体"/>
                <w:color w:val="000000" w:themeColor="text1"/>
              </w:rPr>
            </w:pPr>
          </w:p>
          <w:p w14:paraId="77A73007" w14:textId="77777777" w:rsidR="00C73182" w:rsidRPr="00BE3A07" w:rsidRDefault="00C73182">
            <w:pPr>
              <w:spacing w:line="360" w:lineRule="exact"/>
              <w:ind w:right="437" w:firstLineChars="1300" w:firstLine="2730"/>
              <w:rPr>
                <w:rFonts w:ascii="宋体" w:hAnsi="宋体"/>
                <w:color w:val="000000" w:themeColor="text1"/>
              </w:rPr>
            </w:pPr>
          </w:p>
          <w:p w14:paraId="63EA68BD" w14:textId="77777777" w:rsidR="00C73182" w:rsidRPr="00BE3A07" w:rsidRDefault="006C3AF5">
            <w:pPr>
              <w:spacing w:line="360" w:lineRule="exact"/>
              <w:ind w:right="437" w:firstLineChars="1300" w:firstLine="2730"/>
              <w:rPr>
                <w:rFonts w:ascii="宋体" w:hAnsi="宋体"/>
                <w:color w:val="000000" w:themeColor="text1"/>
              </w:rPr>
            </w:pPr>
            <w:r w:rsidRPr="00BE3A07">
              <w:rPr>
                <w:rFonts w:ascii="宋体" w:hAnsi="宋体"/>
                <w:color w:val="000000" w:themeColor="text1"/>
              </w:rPr>
              <w:fldChar w:fldCharType="begin">
                <w:ffData>
                  <w:name w:val="Text16"/>
                  <w:enabled/>
                  <w:calcOnExit w:val="0"/>
                  <w:textInput>
                    <w:maxLength w:val="4"/>
                  </w:textInput>
                </w:ffData>
              </w:fldChar>
            </w:r>
            <w:bookmarkStart w:id="0" w:name="Text16"/>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bookmarkEnd w:id="0"/>
            <w:r w:rsidRPr="00BE3A07">
              <w:rPr>
                <w:rFonts w:ascii="宋体" w:hAnsi="宋体"/>
                <w:color w:val="000000" w:themeColor="text1"/>
              </w:rPr>
              <w:t>年</w:t>
            </w:r>
            <w:r w:rsidRPr="00BE3A07">
              <w:rPr>
                <w:rFonts w:ascii="宋体" w:hAnsi="宋体"/>
                <w:color w:val="000000" w:themeColor="text1"/>
              </w:rPr>
              <w:fldChar w:fldCharType="begin">
                <w:ffData>
                  <w:name w:val="Text17"/>
                  <w:enabled/>
                  <w:calcOnExit w:val="0"/>
                  <w:textInput>
                    <w:maxLength w:val="2"/>
                  </w:textInput>
                </w:ffData>
              </w:fldChar>
            </w:r>
            <w:bookmarkStart w:id="1" w:name="Text17"/>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bookmarkEnd w:id="1"/>
            <w:r w:rsidRPr="00BE3A07">
              <w:rPr>
                <w:rFonts w:ascii="宋体" w:hAnsi="宋体"/>
                <w:color w:val="000000" w:themeColor="text1"/>
              </w:rPr>
              <w:t>月</w:t>
            </w:r>
            <w:r w:rsidRPr="00BE3A07">
              <w:rPr>
                <w:rFonts w:ascii="宋体" w:hAnsi="宋体"/>
                <w:color w:val="000000" w:themeColor="text1"/>
              </w:rPr>
              <w:fldChar w:fldCharType="begin">
                <w:ffData>
                  <w:name w:val="Text18"/>
                  <w:enabled/>
                  <w:calcOnExit w:val="0"/>
                  <w:textInput>
                    <w:maxLength w:val="2"/>
                  </w:textInput>
                </w:ffData>
              </w:fldChar>
            </w:r>
            <w:bookmarkStart w:id="2" w:name="Text18"/>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bookmarkEnd w:id="2"/>
            <w:r w:rsidRPr="00BE3A07">
              <w:rPr>
                <w:rFonts w:ascii="宋体" w:hAnsi="宋体"/>
                <w:color w:val="000000" w:themeColor="text1"/>
              </w:rPr>
              <w:t>日</w:t>
            </w:r>
          </w:p>
        </w:tc>
        <w:tc>
          <w:tcPr>
            <w:tcW w:w="4693" w:type="dxa"/>
            <w:gridSpan w:val="10"/>
            <w:tcBorders>
              <w:top w:val="single" w:sz="6" w:space="0" w:color="auto"/>
              <w:left w:val="single" w:sz="6" w:space="0" w:color="auto"/>
              <w:bottom w:val="single" w:sz="6" w:space="0" w:color="auto"/>
            </w:tcBorders>
          </w:tcPr>
          <w:p w14:paraId="32C0FF97" w14:textId="77777777" w:rsidR="00C73182" w:rsidRPr="00BE3A07" w:rsidRDefault="006C3AF5">
            <w:pPr>
              <w:spacing w:line="300" w:lineRule="exact"/>
              <w:ind w:right="437"/>
              <w:rPr>
                <w:rFonts w:ascii="宋体" w:hAnsi="宋体"/>
                <w:color w:val="000000" w:themeColor="text1"/>
              </w:rPr>
            </w:pPr>
            <w:r w:rsidRPr="00BE3A07">
              <w:rPr>
                <w:rFonts w:ascii="宋体" w:hAnsi="宋体"/>
                <w:color w:val="000000" w:themeColor="text1"/>
                <w:sz w:val="18"/>
              </w:rPr>
              <w:fldChar w:fldCharType="begin"/>
            </w:r>
            <w:r w:rsidRPr="00BE3A07">
              <w:rPr>
                <w:rFonts w:ascii="宋体" w:hAnsi="宋体"/>
                <w:color w:val="000000" w:themeColor="text1"/>
                <w:sz w:val="18"/>
              </w:rPr>
              <w:instrText xml:space="preserve"> eq \o\ac(</w:instrText>
            </w:r>
            <w:r w:rsidRPr="00BE3A07">
              <w:rPr>
                <w:rFonts w:ascii="宋体" w:hAnsi="宋体"/>
                <w:color w:val="000000" w:themeColor="text1"/>
                <w:position w:val="-3"/>
                <w:sz w:val="27"/>
              </w:rPr>
              <w:instrText>○</w:instrText>
            </w:r>
            <w:r w:rsidRPr="00BE3A07">
              <w:rPr>
                <w:rFonts w:ascii="宋体" w:hAnsi="宋体"/>
                <w:color w:val="000000" w:themeColor="text1"/>
                <w:sz w:val="18"/>
              </w:rPr>
              <w:instrText>,22)</w:instrText>
            </w:r>
            <w:r w:rsidRPr="00BE3A07">
              <w:rPr>
                <w:rFonts w:ascii="宋体" w:hAnsi="宋体"/>
                <w:color w:val="000000" w:themeColor="text1"/>
                <w:sz w:val="18"/>
              </w:rPr>
              <w:fldChar w:fldCharType="end"/>
            </w:r>
            <w:r w:rsidRPr="00BE3A07">
              <w:rPr>
                <w:rFonts w:ascii="宋体" w:hAnsi="宋体"/>
                <w:color w:val="000000" w:themeColor="text1"/>
              </w:rPr>
              <w:t>国家知识产权局审核意见</w:t>
            </w:r>
          </w:p>
          <w:p w14:paraId="311A1108" w14:textId="77777777" w:rsidR="00C73182" w:rsidRPr="00BE3A07" w:rsidRDefault="00C73182">
            <w:pPr>
              <w:spacing w:line="360" w:lineRule="exact"/>
              <w:ind w:right="435"/>
              <w:rPr>
                <w:rFonts w:ascii="宋体" w:hAnsi="宋体"/>
                <w:color w:val="000000" w:themeColor="text1"/>
              </w:rPr>
            </w:pPr>
          </w:p>
          <w:p w14:paraId="500C3D31" w14:textId="77777777" w:rsidR="00C73182" w:rsidRPr="00BE3A07" w:rsidRDefault="00C73182">
            <w:pPr>
              <w:spacing w:line="360" w:lineRule="exact"/>
              <w:ind w:right="435"/>
              <w:rPr>
                <w:rFonts w:ascii="宋体" w:hAnsi="宋体"/>
                <w:color w:val="000000" w:themeColor="text1"/>
              </w:rPr>
            </w:pPr>
          </w:p>
          <w:p w14:paraId="0094601D" w14:textId="77777777" w:rsidR="00C73182" w:rsidRPr="00BE3A07" w:rsidRDefault="00C73182">
            <w:pPr>
              <w:spacing w:line="360" w:lineRule="exact"/>
              <w:ind w:right="435"/>
              <w:rPr>
                <w:rFonts w:ascii="宋体" w:hAnsi="宋体"/>
                <w:color w:val="000000" w:themeColor="text1"/>
              </w:rPr>
            </w:pPr>
          </w:p>
          <w:p w14:paraId="5737EDCF" w14:textId="77777777" w:rsidR="00C73182" w:rsidRPr="00BE3A07" w:rsidRDefault="00C73182">
            <w:pPr>
              <w:spacing w:line="360" w:lineRule="exact"/>
              <w:ind w:right="435"/>
              <w:rPr>
                <w:rFonts w:ascii="宋体" w:hAnsi="宋体"/>
                <w:color w:val="000000" w:themeColor="text1"/>
              </w:rPr>
            </w:pPr>
          </w:p>
          <w:p w14:paraId="17AAFDA9" w14:textId="77777777" w:rsidR="00C73182" w:rsidRPr="00BE3A07" w:rsidRDefault="00C73182">
            <w:pPr>
              <w:spacing w:line="360" w:lineRule="exact"/>
              <w:ind w:right="435"/>
              <w:rPr>
                <w:rFonts w:ascii="宋体" w:hAnsi="宋体"/>
                <w:color w:val="000000" w:themeColor="text1"/>
              </w:rPr>
            </w:pPr>
          </w:p>
          <w:p w14:paraId="15D20B12" w14:textId="77777777" w:rsidR="00C73182" w:rsidRPr="00BE3A07" w:rsidRDefault="00C73182">
            <w:pPr>
              <w:spacing w:line="360" w:lineRule="exact"/>
              <w:ind w:right="435" w:firstLineChars="1300" w:firstLine="2730"/>
              <w:rPr>
                <w:rFonts w:ascii="宋体" w:hAnsi="宋体"/>
                <w:color w:val="000000" w:themeColor="text1"/>
              </w:rPr>
            </w:pPr>
          </w:p>
          <w:p w14:paraId="35FF80BD" w14:textId="77777777" w:rsidR="00C73182" w:rsidRPr="00BE3A07" w:rsidRDefault="00C73182">
            <w:pPr>
              <w:spacing w:line="360" w:lineRule="exact"/>
              <w:ind w:right="435" w:firstLineChars="1300" w:firstLine="2730"/>
              <w:rPr>
                <w:rFonts w:ascii="宋体" w:hAnsi="宋体"/>
                <w:color w:val="000000" w:themeColor="text1"/>
              </w:rPr>
            </w:pPr>
          </w:p>
          <w:p w14:paraId="25FAAC47" w14:textId="77777777" w:rsidR="00C73182" w:rsidRPr="00BE3A07" w:rsidRDefault="00C73182">
            <w:pPr>
              <w:spacing w:line="360" w:lineRule="exact"/>
              <w:ind w:right="435" w:firstLineChars="1300" w:firstLine="2730"/>
              <w:rPr>
                <w:rFonts w:ascii="宋体" w:hAnsi="宋体"/>
                <w:color w:val="000000" w:themeColor="text1"/>
              </w:rPr>
            </w:pPr>
          </w:p>
          <w:p w14:paraId="1CAFDC90" w14:textId="77777777" w:rsidR="00C73182" w:rsidRPr="00BE3A07" w:rsidRDefault="00C73182">
            <w:pPr>
              <w:spacing w:line="360" w:lineRule="exact"/>
              <w:ind w:right="435" w:firstLineChars="1300" w:firstLine="2730"/>
              <w:rPr>
                <w:rFonts w:ascii="宋体" w:hAnsi="宋体"/>
                <w:color w:val="000000" w:themeColor="text1"/>
              </w:rPr>
            </w:pPr>
          </w:p>
          <w:p w14:paraId="21AD3FB4" w14:textId="77777777" w:rsidR="00C73182" w:rsidRPr="00BE3A07" w:rsidRDefault="006C3AF5">
            <w:pPr>
              <w:spacing w:line="360" w:lineRule="exact"/>
              <w:ind w:right="435" w:firstLineChars="1300" w:firstLine="2730"/>
              <w:rPr>
                <w:rFonts w:ascii="宋体" w:hAnsi="宋体"/>
                <w:color w:val="000000" w:themeColor="text1"/>
              </w:rPr>
            </w:pPr>
            <w:r w:rsidRPr="00BE3A07">
              <w:rPr>
                <w:rFonts w:ascii="宋体" w:hAnsi="宋体"/>
                <w:color w:val="000000" w:themeColor="text1"/>
              </w:rPr>
              <w:fldChar w:fldCharType="begin">
                <w:ffData>
                  <w:name w:val="Text16"/>
                  <w:enabled/>
                  <w:calcOnExit w:val="0"/>
                  <w:textInput>
                    <w:maxLength w:val="4"/>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年</w:t>
            </w:r>
            <w:r w:rsidRPr="00BE3A07">
              <w:rPr>
                <w:rFonts w:ascii="宋体" w:hAnsi="宋体"/>
                <w:color w:val="000000" w:themeColor="text1"/>
              </w:rPr>
              <w:fldChar w:fldCharType="begin">
                <w:ffData>
                  <w:name w:val="Text17"/>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月</w:t>
            </w:r>
            <w:r w:rsidRPr="00BE3A07">
              <w:rPr>
                <w:rFonts w:ascii="宋体" w:hAnsi="宋体"/>
                <w:color w:val="000000" w:themeColor="text1"/>
              </w:rPr>
              <w:fldChar w:fldCharType="begin">
                <w:ffData>
                  <w:name w:val="Text18"/>
                  <w:enabled/>
                  <w:calcOnExit w:val="0"/>
                  <w:textInput>
                    <w:maxLength w:val="2"/>
                  </w:textInput>
                </w:ffData>
              </w:fldChar>
            </w:r>
            <w:r w:rsidRPr="00BE3A07">
              <w:rPr>
                <w:rFonts w:ascii="宋体" w:hAnsi="宋体"/>
                <w:color w:val="000000" w:themeColor="text1"/>
              </w:rPr>
              <w:instrText xml:space="preserve"> FORMTEXT </w:instrText>
            </w:r>
            <w:r w:rsidRPr="00BE3A07">
              <w:rPr>
                <w:rFonts w:ascii="宋体" w:hAnsi="宋体"/>
                <w:color w:val="000000" w:themeColor="text1"/>
              </w:rPr>
            </w:r>
            <w:r w:rsidRPr="00BE3A07">
              <w:rPr>
                <w:rFonts w:ascii="宋体" w:hAnsi="宋体"/>
                <w:color w:val="000000" w:themeColor="text1"/>
              </w:rPr>
              <w:fldChar w:fldCharType="separate"/>
            </w:r>
            <w:r w:rsidRPr="00BE3A07">
              <w:rPr>
                <w:rFonts w:ascii="宋体" w:hAnsi="宋体"/>
                <w:color w:val="000000" w:themeColor="text1"/>
              </w:rPr>
              <w:t>  </w:t>
            </w:r>
            <w:r w:rsidRPr="00BE3A07">
              <w:rPr>
                <w:rFonts w:ascii="宋体" w:hAnsi="宋体"/>
                <w:color w:val="000000" w:themeColor="text1"/>
              </w:rPr>
              <w:fldChar w:fldCharType="end"/>
            </w:r>
            <w:r w:rsidRPr="00BE3A07">
              <w:rPr>
                <w:rFonts w:ascii="宋体" w:hAnsi="宋体"/>
                <w:color w:val="000000" w:themeColor="text1"/>
              </w:rPr>
              <w:t>日</w:t>
            </w:r>
          </w:p>
        </w:tc>
      </w:tr>
    </w:tbl>
    <w:p w14:paraId="39801D17" w14:textId="77777777" w:rsidR="00C73182" w:rsidRPr="005608EA" w:rsidRDefault="00C73182">
      <w:pPr>
        <w:spacing w:line="360" w:lineRule="auto"/>
        <w:ind w:right="435"/>
        <w:rPr>
          <w:color w:val="000000" w:themeColor="text1"/>
          <w:spacing w:val="-38"/>
          <w:sz w:val="24"/>
          <w:szCs w:val="24"/>
        </w:rPr>
        <w:sectPr w:rsidR="00C73182" w:rsidRPr="005608EA">
          <w:headerReference w:type="even" r:id="rId9"/>
          <w:headerReference w:type="default" r:id="rId10"/>
          <w:footerReference w:type="even" r:id="rId11"/>
          <w:footerReference w:type="default" r:id="rId12"/>
          <w:headerReference w:type="first" r:id="rId13"/>
          <w:pgSz w:w="11906" w:h="16838"/>
          <w:pgMar w:top="1418" w:right="851" w:bottom="851" w:left="1418" w:header="851" w:footer="227" w:gutter="0"/>
          <w:pgNumType w:start="1"/>
          <w:cols w:space="720"/>
          <w:docGrid w:type="lines" w:linePitch="312"/>
        </w:sectPr>
      </w:pPr>
    </w:p>
    <w:p w14:paraId="7060D8A3" w14:textId="3F16FA15" w:rsidR="00CC5C86" w:rsidRPr="00E94978" w:rsidRDefault="005D3F11" w:rsidP="00E94978">
      <w:pPr>
        <w:pStyle w:val="ListParagraph"/>
        <w:widowControl w:val="0"/>
        <w:numPr>
          <w:ilvl w:val="0"/>
          <w:numId w:val="1"/>
        </w:numPr>
        <w:adjustRightInd/>
        <w:snapToGrid/>
        <w:spacing w:after="0" w:line="360" w:lineRule="auto"/>
        <w:ind w:left="0" w:firstLine="480"/>
        <w:jc w:val="both"/>
        <w:rPr>
          <w:rFonts w:ascii="Times New Roman" w:eastAsia="宋体" w:hAnsi="Times New Roman"/>
          <w:sz w:val="24"/>
          <w:szCs w:val="24"/>
        </w:rPr>
      </w:pPr>
      <w:bookmarkStart w:id="3" w:name="_Hlk35692832"/>
      <w:bookmarkStart w:id="4" w:name="_Hlk70274069"/>
      <w:r w:rsidRPr="00CC5C86">
        <w:rPr>
          <w:rFonts w:ascii="Times New Roman" w:eastAsia="宋体" w:hAnsi="Times New Roman"/>
          <w:sz w:val="24"/>
          <w:szCs w:val="24"/>
        </w:rPr>
        <w:lastRenderedPageBreak/>
        <w:t>一种</w:t>
      </w:r>
      <w:bookmarkEnd w:id="3"/>
      <w:r w:rsidR="00E86C55">
        <w:rPr>
          <w:rFonts w:ascii="Times New Roman" w:eastAsia="宋体" w:hAnsi="Times New Roman"/>
          <w:sz w:val="24"/>
          <w:szCs w:val="24"/>
        </w:rPr>
        <w:t>用于细胞培养的微型反应器系统</w:t>
      </w:r>
      <w:r w:rsidRPr="00CC5C86">
        <w:rPr>
          <w:rFonts w:ascii="Times New Roman" w:eastAsia="宋体" w:hAnsi="Times New Roman"/>
          <w:sz w:val="24"/>
          <w:szCs w:val="24"/>
        </w:rPr>
        <w:t>，其特征在于，</w:t>
      </w:r>
      <w:r w:rsidR="00633E5B" w:rsidRPr="00633E5B">
        <w:rPr>
          <w:rFonts w:ascii="Times New Roman" w:eastAsia="宋体" w:hAnsi="Times New Roman" w:hint="eastAsia"/>
          <w:sz w:val="24"/>
          <w:szCs w:val="24"/>
        </w:rPr>
        <w:t>包括</w:t>
      </w:r>
      <w:r w:rsidR="00962111">
        <w:rPr>
          <w:rFonts w:ascii="Times New Roman" w:eastAsia="宋体" w:hAnsi="Times New Roman" w:hint="eastAsia"/>
          <w:sz w:val="24"/>
          <w:szCs w:val="24"/>
        </w:rPr>
        <w:t>培养箱（</w:t>
      </w:r>
      <w:r w:rsidR="00962111">
        <w:rPr>
          <w:rFonts w:ascii="Times New Roman" w:eastAsia="宋体" w:hAnsi="Times New Roman" w:hint="eastAsia"/>
          <w:sz w:val="24"/>
          <w:szCs w:val="24"/>
        </w:rPr>
        <w:t>15</w:t>
      </w:r>
      <w:r w:rsidR="00962111">
        <w:rPr>
          <w:rFonts w:ascii="Times New Roman" w:eastAsia="宋体" w:hAnsi="Times New Roman" w:hint="eastAsia"/>
          <w:sz w:val="24"/>
          <w:szCs w:val="24"/>
        </w:rPr>
        <w:t>）</w:t>
      </w:r>
      <w:del w:id="5" w:author="Bruce Li" w:date="2021-05-17T14:30:00Z">
        <w:r w:rsidR="007268D4" w:rsidDel="00F75188">
          <w:rPr>
            <w:rFonts w:ascii="Times New Roman" w:eastAsia="宋体" w:hAnsi="Times New Roman" w:hint="eastAsia"/>
            <w:sz w:val="24"/>
            <w:szCs w:val="24"/>
          </w:rPr>
          <w:delText>和</w:delText>
        </w:r>
      </w:del>
      <w:ins w:id="6" w:author="Bruce Li" w:date="2021-05-17T14:30:00Z">
        <w:r w:rsidR="00F75188">
          <w:rPr>
            <w:rFonts w:ascii="Times New Roman" w:eastAsia="宋体" w:hAnsi="Times New Roman" w:hint="eastAsia"/>
            <w:sz w:val="24"/>
            <w:szCs w:val="24"/>
          </w:rPr>
          <w:t>、</w:t>
        </w:r>
      </w:ins>
      <w:r w:rsidR="007268D4">
        <w:rPr>
          <w:rFonts w:ascii="Times New Roman" w:eastAsia="宋体" w:hAnsi="Times New Roman" w:hint="eastAsia"/>
          <w:sz w:val="24"/>
          <w:szCs w:val="24"/>
        </w:rPr>
        <w:t>动力装置</w:t>
      </w:r>
      <w:r w:rsidR="004B2341">
        <w:rPr>
          <w:rFonts w:ascii="Times New Roman" w:eastAsia="宋体" w:hAnsi="Times New Roman" w:hint="eastAsia"/>
          <w:sz w:val="24"/>
          <w:szCs w:val="24"/>
        </w:rPr>
        <w:t>（</w:t>
      </w:r>
      <w:r w:rsidR="004B2341">
        <w:rPr>
          <w:rFonts w:ascii="Times New Roman" w:eastAsia="宋体" w:hAnsi="Times New Roman" w:hint="eastAsia"/>
          <w:sz w:val="24"/>
          <w:szCs w:val="24"/>
        </w:rPr>
        <w:t>1</w:t>
      </w:r>
      <w:r w:rsidR="004B2341">
        <w:rPr>
          <w:rFonts w:ascii="Times New Roman" w:eastAsia="宋体" w:hAnsi="Times New Roman"/>
          <w:sz w:val="24"/>
          <w:szCs w:val="24"/>
        </w:rPr>
        <w:t>8</w:t>
      </w:r>
      <w:r w:rsidR="004B2341">
        <w:rPr>
          <w:rFonts w:ascii="Times New Roman" w:eastAsia="宋体" w:hAnsi="Times New Roman" w:hint="eastAsia"/>
          <w:sz w:val="24"/>
          <w:szCs w:val="24"/>
        </w:rPr>
        <w:t>）</w:t>
      </w:r>
      <w:ins w:id="7" w:author="Bruce Li" w:date="2021-05-17T14:30:00Z">
        <w:r w:rsidR="00F75188">
          <w:rPr>
            <w:rFonts w:ascii="Times New Roman" w:eastAsia="宋体" w:hAnsi="Times New Roman" w:hint="eastAsia"/>
            <w:sz w:val="24"/>
            <w:szCs w:val="24"/>
          </w:rPr>
          <w:t>和反应器皿（</w:t>
        </w:r>
        <w:r w:rsidR="00F75188">
          <w:rPr>
            <w:rFonts w:ascii="Times New Roman" w:eastAsia="宋体" w:hAnsi="Times New Roman" w:hint="eastAsia"/>
            <w:sz w:val="24"/>
            <w:szCs w:val="24"/>
          </w:rPr>
          <w:t>2</w:t>
        </w:r>
        <w:r w:rsidR="00F75188">
          <w:rPr>
            <w:rFonts w:ascii="Times New Roman" w:eastAsia="宋体" w:hAnsi="Times New Roman"/>
            <w:sz w:val="24"/>
            <w:szCs w:val="24"/>
          </w:rPr>
          <w:t>0</w:t>
        </w:r>
        <w:r w:rsidR="00F75188">
          <w:rPr>
            <w:rFonts w:ascii="Times New Roman" w:eastAsia="宋体" w:hAnsi="Times New Roman" w:hint="eastAsia"/>
            <w:sz w:val="24"/>
            <w:szCs w:val="24"/>
          </w:rPr>
          <w:t>）</w:t>
        </w:r>
      </w:ins>
      <w:r w:rsidR="007268D4">
        <w:rPr>
          <w:rFonts w:ascii="Times New Roman" w:eastAsia="宋体" w:hAnsi="Times New Roman" w:hint="eastAsia"/>
          <w:sz w:val="24"/>
          <w:szCs w:val="24"/>
        </w:rPr>
        <w:t>，所述</w:t>
      </w:r>
      <w:r w:rsidR="00962111">
        <w:rPr>
          <w:rFonts w:ascii="Times New Roman" w:eastAsia="宋体" w:hAnsi="Times New Roman" w:hint="eastAsia"/>
          <w:sz w:val="24"/>
          <w:szCs w:val="24"/>
        </w:rPr>
        <w:t>培养箱（</w:t>
      </w:r>
      <w:r w:rsidR="00962111">
        <w:rPr>
          <w:rFonts w:ascii="Times New Roman" w:eastAsia="宋体" w:hAnsi="Times New Roman" w:hint="eastAsia"/>
          <w:sz w:val="24"/>
          <w:szCs w:val="24"/>
        </w:rPr>
        <w:t>15</w:t>
      </w:r>
      <w:r w:rsidR="00962111">
        <w:rPr>
          <w:rFonts w:ascii="Times New Roman" w:eastAsia="宋体" w:hAnsi="Times New Roman" w:hint="eastAsia"/>
          <w:sz w:val="24"/>
          <w:szCs w:val="24"/>
        </w:rPr>
        <w:t>）</w:t>
      </w:r>
      <w:r w:rsidR="005F7274">
        <w:rPr>
          <w:rFonts w:ascii="Times New Roman" w:eastAsia="宋体" w:hAnsi="Times New Roman" w:hint="eastAsia"/>
          <w:sz w:val="24"/>
          <w:szCs w:val="24"/>
        </w:rPr>
        <w:t>包括</w:t>
      </w:r>
      <w:r w:rsidR="00962111">
        <w:rPr>
          <w:rFonts w:ascii="Times New Roman" w:eastAsia="宋体" w:hAnsi="Times New Roman" w:hint="eastAsia"/>
          <w:sz w:val="24"/>
          <w:szCs w:val="24"/>
        </w:rPr>
        <w:t>顶盖（</w:t>
      </w:r>
      <w:r w:rsidR="00962111">
        <w:rPr>
          <w:rFonts w:ascii="Times New Roman" w:eastAsia="宋体" w:hAnsi="Times New Roman" w:hint="eastAsia"/>
          <w:sz w:val="24"/>
          <w:szCs w:val="24"/>
        </w:rPr>
        <w:t>1</w:t>
      </w:r>
      <w:r w:rsidR="00962111">
        <w:rPr>
          <w:rFonts w:ascii="Times New Roman" w:eastAsia="宋体" w:hAnsi="Times New Roman" w:hint="eastAsia"/>
          <w:sz w:val="24"/>
          <w:szCs w:val="24"/>
        </w:rPr>
        <w:t>）</w:t>
      </w:r>
      <w:r w:rsidR="004B5765">
        <w:rPr>
          <w:rFonts w:ascii="Times New Roman" w:eastAsia="宋体" w:hAnsi="Times New Roman" w:hint="eastAsia"/>
          <w:sz w:val="24"/>
          <w:szCs w:val="24"/>
        </w:rPr>
        <w:t>、</w:t>
      </w:r>
      <w:r w:rsidR="00962111">
        <w:rPr>
          <w:rFonts w:ascii="Times New Roman" w:eastAsia="宋体" w:hAnsi="Times New Roman" w:hint="eastAsia"/>
          <w:sz w:val="24"/>
          <w:szCs w:val="24"/>
        </w:rPr>
        <w:t>主反应室（</w:t>
      </w:r>
      <w:r w:rsidR="00962111">
        <w:rPr>
          <w:rFonts w:ascii="Times New Roman" w:eastAsia="宋体" w:hAnsi="Times New Roman" w:hint="eastAsia"/>
          <w:sz w:val="24"/>
          <w:szCs w:val="24"/>
        </w:rPr>
        <w:t>2</w:t>
      </w:r>
      <w:r w:rsidR="00962111">
        <w:rPr>
          <w:rFonts w:ascii="Times New Roman" w:eastAsia="宋体" w:hAnsi="Times New Roman" w:hint="eastAsia"/>
          <w:sz w:val="24"/>
          <w:szCs w:val="24"/>
        </w:rPr>
        <w:t>）</w:t>
      </w:r>
      <w:r w:rsidR="003C1BE8">
        <w:rPr>
          <w:rFonts w:ascii="Times New Roman" w:eastAsia="宋体" w:hAnsi="Times New Roman" w:hint="eastAsia"/>
          <w:sz w:val="24"/>
          <w:szCs w:val="24"/>
        </w:rPr>
        <w:t>、</w:t>
      </w:r>
      <w:r w:rsidR="00962111">
        <w:rPr>
          <w:rFonts w:ascii="Times New Roman" w:eastAsia="宋体" w:hAnsi="Times New Roman" w:hint="eastAsia"/>
          <w:sz w:val="24"/>
          <w:szCs w:val="24"/>
        </w:rPr>
        <w:t>储水槽（</w:t>
      </w:r>
      <w:r w:rsidR="00962111">
        <w:rPr>
          <w:rFonts w:ascii="Times New Roman" w:eastAsia="宋体" w:hAnsi="Times New Roman" w:hint="eastAsia"/>
          <w:sz w:val="24"/>
          <w:szCs w:val="24"/>
        </w:rPr>
        <w:t>3</w:t>
      </w:r>
      <w:r w:rsidR="00962111">
        <w:rPr>
          <w:rFonts w:ascii="Times New Roman" w:eastAsia="宋体" w:hAnsi="Times New Roman" w:hint="eastAsia"/>
          <w:sz w:val="24"/>
          <w:szCs w:val="24"/>
        </w:rPr>
        <w:t>）</w:t>
      </w:r>
      <w:r w:rsidR="003C1BE8">
        <w:rPr>
          <w:rFonts w:ascii="Times New Roman" w:eastAsia="宋体" w:hAnsi="Times New Roman" w:hint="eastAsia"/>
          <w:sz w:val="24"/>
          <w:szCs w:val="24"/>
        </w:rPr>
        <w:t>和气体混合区（</w:t>
      </w:r>
      <w:r w:rsidR="003C1BE8">
        <w:rPr>
          <w:rFonts w:ascii="Times New Roman" w:eastAsia="宋体" w:hAnsi="Times New Roman" w:hint="eastAsia"/>
          <w:sz w:val="24"/>
          <w:szCs w:val="24"/>
        </w:rPr>
        <w:t>1</w:t>
      </w:r>
      <w:r w:rsidR="003C1BE8">
        <w:rPr>
          <w:rFonts w:ascii="Times New Roman" w:eastAsia="宋体" w:hAnsi="Times New Roman"/>
          <w:sz w:val="24"/>
          <w:szCs w:val="24"/>
        </w:rPr>
        <w:t>9</w:t>
      </w:r>
      <w:r w:rsidR="003C1BE8">
        <w:rPr>
          <w:rFonts w:ascii="Times New Roman" w:eastAsia="宋体" w:hAnsi="Times New Roman" w:hint="eastAsia"/>
          <w:sz w:val="24"/>
          <w:szCs w:val="24"/>
        </w:rPr>
        <w:t>）</w:t>
      </w:r>
      <w:r w:rsidR="004B5765">
        <w:rPr>
          <w:rFonts w:ascii="Times New Roman" w:eastAsia="宋体" w:hAnsi="Times New Roman" w:hint="eastAsia"/>
          <w:sz w:val="24"/>
          <w:szCs w:val="24"/>
        </w:rPr>
        <w:t>，所述</w:t>
      </w:r>
      <w:r w:rsidR="00962111">
        <w:rPr>
          <w:rFonts w:ascii="Times New Roman" w:eastAsia="宋体" w:hAnsi="Times New Roman" w:hint="eastAsia"/>
          <w:sz w:val="24"/>
          <w:szCs w:val="24"/>
        </w:rPr>
        <w:t>储水槽（</w:t>
      </w:r>
      <w:r w:rsidR="00962111">
        <w:rPr>
          <w:rFonts w:ascii="Times New Roman" w:eastAsia="宋体" w:hAnsi="Times New Roman" w:hint="eastAsia"/>
          <w:sz w:val="24"/>
          <w:szCs w:val="24"/>
        </w:rPr>
        <w:t>3</w:t>
      </w:r>
      <w:r w:rsidR="00962111">
        <w:rPr>
          <w:rFonts w:ascii="Times New Roman" w:eastAsia="宋体" w:hAnsi="Times New Roman" w:hint="eastAsia"/>
          <w:sz w:val="24"/>
          <w:szCs w:val="24"/>
        </w:rPr>
        <w:t>）</w:t>
      </w:r>
      <w:del w:id="8" w:author="Bruce Li" w:date="2021-05-17T14:45:00Z">
        <w:r w:rsidR="004B5765" w:rsidDel="001D0EE7">
          <w:rPr>
            <w:rFonts w:ascii="Times New Roman" w:eastAsia="宋体" w:hAnsi="Times New Roman" w:hint="eastAsia"/>
            <w:sz w:val="24"/>
            <w:szCs w:val="24"/>
          </w:rPr>
          <w:delText>内设</w:delText>
        </w:r>
      </w:del>
      <w:ins w:id="9" w:author="Bruce Li" w:date="2021-05-17T14:45:00Z">
        <w:r w:rsidR="001D0EE7">
          <w:rPr>
            <w:rFonts w:ascii="Times New Roman" w:eastAsia="宋体" w:hAnsi="Times New Roman" w:hint="eastAsia"/>
            <w:sz w:val="24"/>
            <w:szCs w:val="24"/>
          </w:rPr>
          <w:t>上方</w:t>
        </w:r>
        <w:r w:rsidR="001D0EE7">
          <w:rPr>
            <w:rFonts w:ascii="Times New Roman" w:eastAsia="宋体" w:hAnsi="Times New Roman" w:hint="eastAsia"/>
            <w:sz w:val="24"/>
            <w:szCs w:val="24"/>
          </w:rPr>
          <w:t>设</w:t>
        </w:r>
      </w:ins>
      <w:r w:rsidR="004B5765">
        <w:rPr>
          <w:rFonts w:ascii="Times New Roman" w:eastAsia="宋体" w:hAnsi="Times New Roman" w:hint="eastAsia"/>
          <w:sz w:val="24"/>
          <w:szCs w:val="24"/>
        </w:rPr>
        <w:t>有</w:t>
      </w:r>
      <w:r w:rsidR="00B46AC6">
        <w:rPr>
          <w:rFonts w:ascii="Times New Roman" w:eastAsia="宋体" w:hAnsi="Times New Roman" w:hint="eastAsia"/>
          <w:sz w:val="24"/>
          <w:szCs w:val="24"/>
        </w:rPr>
        <w:t>加热片</w:t>
      </w:r>
      <w:r w:rsidR="00962111" w:rsidRPr="00962111">
        <w:rPr>
          <w:rFonts w:ascii="Times New Roman" w:eastAsia="宋体" w:hAnsi="Times New Roman" w:hint="eastAsia"/>
          <w:sz w:val="24"/>
          <w:szCs w:val="24"/>
        </w:rPr>
        <w:t>（</w:t>
      </w:r>
      <w:r w:rsidR="00962111">
        <w:rPr>
          <w:rFonts w:ascii="Times New Roman" w:eastAsia="宋体" w:hAnsi="Times New Roman"/>
          <w:sz w:val="24"/>
          <w:szCs w:val="24"/>
        </w:rPr>
        <w:t>6</w:t>
      </w:r>
      <w:r w:rsidR="00962111" w:rsidRPr="00962111">
        <w:rPr>
          <w:rFonts w:ascii="Times New Roman" w:eastAsia="宋体" w:hAnsi="Times New Roman" w:hint="eastAsia"/>
          <w:sz w:val="24"/>
          <w:szCs w:val="24"/>
        </w:rPr>
        <w:t>）</w:t>
      </w:r>
      <w:r w:rsidR="00B46AC6">
        <w:rPr>
          <w:rFonts w:ascii="Times New Roman" w:eastAsia="宋体" w:hAnsi="Times New Roman" w:hint="eastAsia"/>
          <w:sz w:val="24"/>
          <w:szCs w:val="24"/>
        </w:rPr>
        <w:t>、温湿度传感器</w:t>
      </w:r>
      <w:r w:rsidR="00962111" w:rsidRPr="00962111">
        <w:rPr>
          <w:rFonts w:ascii="Times New Roman" w:eastAsia="宋体" w:hAnsi="Times New Roman" w:hint="eastAsia"/>
          <w:sz w:val="24"/>
          <w:szCs w:val="24"/>
        </w:rPr>
        <w:t>（</w:t>
      </w:r>
      <w:r w:rsidR="00962111">
        <w:rPr>
          <w:rFonts w:ascii="Times New Roman" w:eastAsia="宋体" w:hAnsi="Times New Roman"/>
          <w:sz w:val="24"/>
          <w:szCs w:val="24"/>
        </w:rPr>
        <w:t>7</w:t>
      </w:r>
      <w:r w:rsidR="00962111" w:rsidRPr="00962111">
        <w:rPr>
          <w:rFonts w:ascii="Times New Roman" w:eastAsia="宋体" w:hAnsi="Times New Roman" w:hint="eastAsia"/>
          <w:sz w:val="24"/>
          <w:szCs w:val="24"/>
        </w:rPr>
        <w:t>）</w:t>
      </w:r>
      <w:r w:rsidR="00B46AC6">
        <w:rPr>
          <w:rFonts w:ascii="Times New Roman" w:eastAsia="宋体" w:hAnsi="Times New Roman" w:hint="eastAsia"/>
          <w:sz w:val="24"/>
          <w:szCs w:val="24"/>
        </w:rPr>
        <w:t>和</w:t>
      </w:r>
      <w:proofErr w:type="gramStart"/>
      <w:r w:rsidR="00B46AC6">
        <w:rPr>
          <w:rFonts w:ascii="Times New Roman" w:eastAsia="宋体" w:hAnsi="Times New Roman" w:hint="eastAsia"/>
          <w:sz w:val="24"/>
          <w:szCs w:val="24"/>
        </w:rPr>
        <w:t>液位</w:t>
      </w:r>
      <w:proofErr w:type="gramEnd"/>
      <w:r w:rsidR="00B46AC6">
        <w:rPr>
          <w:rFonts w:ascii="Times New Roman" w:eastAsia="宋体" w:hAnsi="Times New Roman" w:hint="eastAsia"/>
          <w:sz w:val="24"/>
          <w:szCs w:val="24"/>
        </w:rPr>
        <w:t>传感器</w:t>
      </w:r>
      <w:r w:rsidR="00962111" w:rsidRPr="00962111">
        <w:rPr>
          <w:rFonts w:ascii="Times New Roman" w:eastAsia="宋体" w:hAnsi="Times New Roman" w:hint="eastAsia"/>
          <w:sz w:val="24"/>
          <w:szCs w:val="24"/>
        </w:rPr>
        <w:t>（</w:t>
      </w:r>
      <w:r w:rsidR="00962111" w:rsidRPr="00962111">
        <w:rPr>
          <w:rFonts w:ascii="Times New Roman" w:eastAsia="宋体" w:hAnsi="Times New Roman" w:hint="eastAsia"/>
          <w:sz w:val="24"/>
          <w:szCs w:val="24"/>
        </w:rPr>
        <w:t>1</w:t>
      </w:r>
      <w:r w:rsidR="00962111">
        <w:rPr>
          <w:rFonts w:ascii="Times New Roman" w:eastAsia="宋体" w:hAnsi="Times New Roman"/>
          <w:sz w:val="24"/>
          <w:szCs w:val="24"/>
        </w:rPr>
        <w:t>2</w:t>
      </w:r>
      <w:r w:rsidR="00962111" w:rsidRPr="00962111">
        <w:rPr>
          <w:rFonts w:ascii="Times New Roman" w:eastAsia="宋体" w:hAnsi="Times New Roman" w:hint="eastAsia"/>
          <w:sz w:val="24"/>
          <w:szCs w:val="24"/>
        </w:rPr>
        <w:t>）</w:t>
      </w:r>
      <w:r w:rsidR="00B46AC6">
        <w:rPr>
          <w:rFonts w:ascii="Times New Roman" w:eastAsia="宋体" w:hAnsi="Times New Roman" w:hint="eastAsia"/>
          <w:sz w:val="24"/>
          <w:szCs w:val="24"/>
        </w:rPr>
        <w:t>，</w:t>
      </w:r>
      <w:r w:rsidR="003C1BE8" w:rsidRPr="003C1BE8">
        <w:rPr>
          <w:rFonts w:ascii="Times New Roman" w:eastAsia="宋体" w:hAnsi="Times New Roman" w:hint="eastAsia"/>
          <w:sz w:val="24"/>
          <w:szCs w:val="24"/>
        </w:rPr>
        <w:t>储水槽（</w:t>
      </w:r>
      <w:r w:rsidR="003C1BE8" w:rsidRPr="003C1BE8">
        <w:rPr>
          <w:rFonts w:ascii="Times New Roman" w:eastAsia="宋体" w:hAnsi="Times New Roman" w:hint="eastAsia"/>
          <w:sz w:val="24"/>
          <w:szCs w:val="24"/>
        </w:rPr>
        <w:t>3</w:t>
      </w:r>
      <w:r w:rsidR="003C1BE8" w:rsidRPr="003C1BE8">
        <w:rPr>
          <w:rFonts w:ascii="Times New Roman" w:eastAsia="宋体" w:hAnsi="Times New Roman" w:hint="eastAsia"/>
          <w:sz w:val="24"/>
          <w:szCs w:val="24"/>
        </w:rPr>
        <w:t>）</w:t>
      </w:r>
      <w:r w:rsidR="003C1BE8">
        <w:rPr>
          <w:rFonts w:ascii="Times New Roman" w:eastAsia="宋体" w:hAnsi="Times New Roman" w:hint="eastAsia"/>
          <w:sz w:val="24"/>
          <w:szCs w:val="24"/>
        </w:rPr>
        <w:t>与</w:t>
      </w:r>
      <w:r w:rsidR="003C1BE8" w:rsidRPr="003C1BE8">
        <w:rPr>
          <w:rFonts w:ascii="Times New Roman" w:eastAsia="宋体" w:hAnsi="Times New Roman" w:hint="eastAsia"/>
          <w:sz w:val="24"/>
          <w:szCs w:val="24"/>
        </w:rPr>
        <w:t>气体混合区（</w:t>
      </w:r>
      <w:r w:rsidR="003C1BE8" w:rsidRPr="003C1BE8">
        <w:rPr>
          <w:rFonts w:ascii="Times New Roman" w:eastAsia="宋体" w:hAnsi="Times New Roman" w:hint="eastAsia"/>
          <w:sz w:val="24"/>
          <w:szCs w:val="24"/>
        </w:rPr>
        <w:t>19</w:t>
      </w:r>
      <w:r w:rsidR="003C1BE8" w:rsidRPr="003C1BE8">
        <w:rPr>
          <w:rFonts w:ascii="Times New Roman" w:eastAsia="宋体" w:hAnsi="Times New Roman" w:hint="eastAsia"/>
          <w:sz w:val="24"/>
          <w:szCs w:val="24"/>
        </w:rPr>
        <w:t>）</w:t>
      </w:r>
      <w:r w:rsidR="003C1BE8">
        <w:rPr>
          <w:rFonts w:ascii="Times New Roman" w:eastAsia="宋体" w:hAnsi="Times New Roman" w:hint="eastAsia"/>
          <w:sz w:val="24"/>
          <w:szCs w:val="24"/>
        </w:rPr>
        <w:t>之间设有风扇（</w:t>
      </w:r>
      <w:r w:rsidR="003C1BE8">
        <w:rPr>
          <w:rFonts w:ascii="Times New Roman" w:eastAsia="宋体" w:hAnsi="Times New Roman" w:hint="eastAsia"/>
          <w:sz w:val="24"/>
          <w:szCs w:val="24"/>
        </w:rPr>
        <w:t>5</w:t>
      </w:r>
      <w:r w:rsidR="003C1BE8">
        <w:rPr>
          <w:rFonts w:ascii="Times New Roman" w:eastAsia="宋体" w:hAnsi="Times New Roman" w:hint="eastAsia"/>
          <w:sz w:val="24"/>
          <w:szCs w:val="24"/>
        </w:rPr>
        <w:t>）</w:t>
      </w:r>
      <w:r w:rsidR="00DB4462">
        <w:rPr>
          <w:rFonts w:ascii="Times New Roman" w:eastAsia="宋体" w:hAnsi="Times New Roman" w:hint="eastAsia"/>
          <w:sz w:val="24"/>
          <w:szCs w:val="24"/>
        </w:rPr>
        <w:t>；</w:t>
      </w:r>
      <w:r w:rsidR="00B46AC6">
        <w:rPr>
          <w:rFonts w:ascii="Times New Roman" w:eastAsia="宋体" w:hAnsi="Times New Roman" w:hint="eastAsia"/>
          <w:sz w:val="24"/>
          <w:szCs w:val="24"/>
        </w:rPr>
        <w:t>所述</w:t>
      </w:r>
      <w:r w:rsidR="00962111">
        <w:rPr>
          <w:rFonts w:ascii="Times New Roman" w:eastAsia="宋体" w:hAnsi="Times New Roman" w:hint="eastAsia"/>
          <w:sz w:val="24"/>
          <w:szCs w:val="24"/>
        </w:rPr>
        <w:t>主反应室（</w:t>
      </w:r>
      <w:r w:rsidR="00962111">
        <w:rPr>
          <w:rFonts w:ascii="Times New Roman" w:eastAsia="宋体" w:hAnsi="Times New Roman" w:hint="eastAsia"/>
          <w:sz w:val="24"/>
          <w:szCs w:val="24"/>
        </w:rPr>
        <w:t>2</w:t>
      </w:r>
      <w:r w:rsidR="00962111">
        <w:rPr>
          <w:rFonts w:ascii="Times New Roman" w:eastAsia="宋体" w:hAnsi="Times New Roman" w:hint="eastAsia"/>
          <w:sz w:val="24"/>
          <w:szCs w:val="24"/>
        </w:rPr>
        <w:t>）</w:t>
      </w:r>
      <w:r w:rsidR="00B46AC6">
        <w:rPr>
          <w:rFonts w:ascii="Times New Roman" w:eastAsia="宋体" w:hAnsi="Times New Roman" w:hint="eastAsia"/>
          <w:sz w:val="24"/>
          <w:szCs w:val="24"/>
        </w:rPr>
        <w:t>内设有</w:t>
      </w:r>
      <w:r w:rsidR="00B46AC6" w:rsidRPr="00B46AC6">
        <w:rPr>
          <w:rFonts w:ascii="Times New Roman" w:eastAsia="宋体" w:hAnsi="Times New Roman" w:hint="eastAsia"/>
          <w:sz w:val="24"/>
          <w:szCs w:val="24"/>
        </w:rPr>
        <w:t>CO</w:t>
      </w:r>
      <w:r w:rsidR="00B46AC6" w:rsidRPr="00B46AC6">
        <w:rPr>
          <w:rFonts w:ascii="Times New Roman" w:eastAsia="宋体" w:hAnsi="Times New Roman" w:hint="eastAsia"/>
          <w:sz w:val="24"/>
          <w:szCs w:val="24"/>
          <w:vertAlign w:val="subscript"/>
        </w:rPr>
        <w:t>2</w:t>
      </w:r>
      <w:r w:rsidR="00B46AC6" w:rsidRPr="00B46AC6">
        <w:rPr>
          <w:rFonts w:ascii="Times New Roman" w:eastAsia="宋体" w:hAnsi="Times New Roman" w:hint="eastAsia"/>
          <w:sz w:val="24"/>
          <w:szCs w:val="24"/>
        </w:rPr>
        <w:t>传感器</w:t>
      </w:r>
      <w:r w:rsidR="00962111" w:rsidRPr="00962111">
        <w:rPr>
          <w:rFonts w:ascii="Times New Roman" w:eastAsia="宋体" w:hAnsi="Times New Roman" w:hint="eastAsia"/>
          <w:sz w:val="24"/>
          <w:szCs w:val="24"/>
        </w:rPr>
        <w:t>（</w:t>
      </w:r>
      <w:r w:rsidR="00962111">
        <w:rPr>
          <w:rFonts w:ascii="Times New Roman" w:eastAsia="宋体" w:hAnsi="Times New Roman"/>
          <w:sz w:val="24"/>
          <w:szCs w:val="24"/>
        </w:rPr>
        <w:t>8</w:t>
      </w:r>
      <w:r w:rsidR="00962111" w:rsidRPr="00962111">
        <w:rPr>
          <w:rFonts w:ascii="Times New Roman" w:eastAsia="宋体" w:hAnsi="Times New Roman" w:hint="eastAsia"/>
          <w:sz w:val="24"/>
          <w:szCs w:val="24"/>
        </w:rPr>
        <w:t>）</w:t>
      </w:r>
      <w:r w:rsidR="00B46AC6">
        <w:rPr>
          <w:rFonts w:ascii="Times New Roman" w:eastAsia="宋体" w:hAnsi="Times New Roman" w:hint="eastAsia"/>
          <w:sz w:val="24"/>
          <w:szCs w:val="24"/>
        </w:rPr>
        <w:t>、</w:t>
      </w:r>
      <w:del w:id="10" w:author="Bruce Li" w:date="2021-05-17T14:59:00Z">
        <w:r w:rsidR="00B46AC6" w:rsidRPr="00B46AC6" w:rsidDel="00F949DA">
          <w:rPr>
            <w:rFonts w:ascii="Times New Roman" w:eastAsia="宋体" w:hAnsi="Times New Roman" w:hint="eastAsia"/>
            <w:sz w:val="24"/>
            <w:szCs w:val="24"/>
          </w:rPr>
          <w:delText>光学</w:delText>
        </w:r>
      </w:del>
      <w:del w:id="11" w:author="Bruce Li" w:date="2021-05-17T14:35:00Z">
        <w:r w:rsidR="00B46AC6" w:rsidRPr="00B46AC6" w:rsidDel="00F75188">
          <w:rPr>
            <w:rFonts w:ascii="Times New Roman" w:eastAsia="宋体" w:hAnsi="Times New Roman" w:hint="eastAsia"/>
            <w:sz w:val="24"/>
            <w:szCs w:val="24"/>
          </w:rPr>
          <w:delText>溶氧探头</w:delText>
        </w:r>
      </w:del>
      <w:del w:id="12" w:author="Bruce Li" w:date="2021-05-17T14:59:00Z">
        <w:r w:rsidR="00962111" w:rsidRPr="00962111" w:rsidDel="00F949DA">
          <w:rPr>
            <w:rFonts w:ascii="Times New Roman" w:eastAsia="宋体" w:hAnsi="Times New Roman" w:hint="eastAsia"/>
            <w:sz w:val="24"/>
            <w:szCs w:val="24"/>
          </w:rPr>
          <w:delText>（</w:delText>
        </w:r>
        <w:r w:rsidR="00962111" w:rsidRPr="00962111" w:rsidDel="00F949DA">
          <w:rPr>
            <w:rFonts w:ascii="Times New Roman" w:eastAsia="宋体" w:hAnsi="Times New Roman" w:hint="eastAsia"/>
            <w:sz w:val="24"/>
            <w:szCs w:val="24"/>
          </w:rPr>
          <w:delText>1</w:delText>
        </w:r>
        <w:r w:rsidR="00962111" w:rsidDel="00F949DA">
          <w:rPr>
            <w:rFonts w:ascii="Times New Roman" w:eastAsia="宋体" w:hAnsi="Times New Roman"/>
            <w:sz w:val="24"/>
            <w:szCs w:val="24"/>
          </w:rPr>
          <w:delText>0</w:delText>
        </w:r>
        <w:r w:rsidR="00962111" w:rsidRPr="00962111" w:rsidDel="00F949DA">
          <w:rPr>
            <w:rFonts w:ascii="Times New Roman" w:eastAsia="宋体" w:hAnsi="Times New Roman" w:hint="eastAsia"/>
            <w:sz w:val="24"/>
            <w:szCs w:val="24"/>
          </w:rPr>
          <w:delText>）</w:delText>
        </w:r>
        <w:r w:rsidR="00B46AC6" w:rsidDel="00F949DA">
          <w:rPr>
            <w:rFonts w:ascii="Times New Roman" w:eastAsia="宋体" w:hAnsi="Times New Roman" w:hint="eastAsia"/>
            <w:sz w:val="24"/>
            <w:szCs w:val="24"/>
          </w:rPr>
          <w:delText>、</w:delText>
        </w:r>
      </w:del>
      <w:r w:rsidR="006D68DA">
        <w:rPr>
          <w:rFonts w:ascii="Times New Roman" w:eastAsia="宋体" w:hAnsi="Times New Roman" w:hint="eastAsia"/>
          <w:sz w:val="24"/>
          <w:szCs w:val="24"/>
        </w:rPr>
        <w:t>支架</w:t>
      </w:r>
      <w:r w:rsidR="00962111" w:rsidRPr="00962111">
        <w:rPr>
          <w:rFonts w:ascii="Times New Roman" w:eastAsia="宋体" w:hAnsi="Times New Roman" w:hint="eastAsia"/>
          <w:sz w:val="24"/>
          <w:szCs w:val="24"/>
        </w:rPr>
        <w:t>（</w:t>
      </w:r>
      <w:r w:rsidR="00962111" w:rsidRPr="00962111">
        <w:rPr>
          <w:rFonts w:ascii="Times New Roman" w:eastAsia="宋体" w:hAnsi="Times New Roman" w:hint="eastAsia"/>
          <w:sz w:val="24"/>
          <w:szCs w:val="24"/>
        </w:rPr>
        <w:t>1</w:t>
      </w:r>
      <w:r w:rsidR="00962111">
        <w:rPr>
          <w:rFonts w:ascii="Times New Roman" w:eastAsia="宋体" w:hAnsi="Times New Roman"/>
          <w:sz w:val="24"/>
          <w:szCs w:val="24"/>
        </w:rPr>
        <w:t>3</w:t>
      </w:r>
      <w:r w:rsidR="00962111" w:rsidRPr="00962111">
        <w:rPr>
          <w:rFonts w:ascii="Times New Roman" w:eastAsia="宋体" w:hAnsi="Times New Roman" w:hint="eastAsia"/>
          <w:sz w:val="24"/>
          <w:szCs w:val="24"/>
        </w:rPr>
        <w:t>）</w:t>
      </w:r>
      <w:r w:rsidR="006D68DA">
        <w:rPr>
          <w:rFonts w:ascii="Times New Roman" w:eastAsia="宋体" w:hAnsi="Times New Roman" w:hint="eastAsia"/>
          <w:sz w:val="24"/>
          <w:szCs w:val="24"/>
        </w:rPr>
        <w:t>和底座</w:t>
      </w:r>
      <w:r w:rsidR="00962111" w:rsidRPr="00962111">
        <w:rPr>
          <w:rFonts w:ascii="Times New Roman" w:eastAsia="宋体" w:hAnsi="Times New Roman" w:hint="eastAsia"/>
          <w:sz w:val="24"/>
          <w:szCs w:val="24"/>
        </w:rPr>
        <w:t>（</w:t>
      </w:r>
      <w:r w:rsidR="00962111" w:rsidRPr="00962111">
        <w:rPr>
          <w:rFonts w:ascii="Times New Roman" w:eastAsia="宋体" w:hAnsi="Times New Roman" w:hint="eastAsia"/>
          <w:sz w:val="24"/>
          <w:szCs w:val="24"/>
        </w:rPr>
        <w:t>1</w:t>
      </w:r>
      <w:r w:rsidR="00962111">
        <w:rPr>
          <w:rFonts w:ascii="Times New Roman" w:eastAsia="宋体" w:hAnsi="Times New Roman"/>
          <w:sz w:val="24"/>
          <w:szCs w:val="24"/>
        </w:rPr>
        <w:t>4</w:t>
      </w:r>
      <w:r w:rsidR="00962111" w:rsidRPr="00962111">
        <w:rPr>
          <w:rFonts w:ascii="Times New Roman" w:eastAsia="宋体" w:hAnsi="Times New Roman" w:hint="eastAsia"/>
          <w:sz w:val="24"/>
          <w:szCs w:val="24"/>
        </w:rPr>
        <w:t>）</w:t>
      </w:r>
      <w:ins w:id="13" w:author="Bruce Li" w:date="2021-05-17T14:59:00Z">
        <w:r w:rsidR="00F949DA">
          <w:rPr>
            <w:rFonts w:ascii="Times New Roman" w:eastAsia="宋体" w:hAnsi="Times New Roman" w:hint="eastAsia"/>
            <w:sz w:val="24"/>
            <w:szCs w:val="24"/>
          </w:rPr>
          <w:t>，底座（</w:t>
        </w:r>
        <w:r w:rsidR="00F949DA">
          <w:rPr>
            <w:rFonts w:ascii="Times New Roman" w:eastAsia="宋体" w:hAnsi="Times New Roman"/>
            <w:sz w:val="24"/>
            <w:szCs w:val="24"/>
          </w:rPr>
          <w:t>14</w:t>
        </w:r>
        <w:r w:rsidR="00F949DA">
          <w:rPr>
            <w:rFonts w:ascii="Times New Roman" w:eastAsia="宋体" w:hAnsi="Times New Roman" w:hint="eastAsia"/>
            <w:sz w:val="24"/>
            <w:szCs w:val="24"/>
          </w:rPr>
          <w:t>）上设有</w:t>
        </w:r>
        <w:r w:rsidR="00F949DA" w:rsidRPr="00B46AC6">
          <w:rPr>
            <w:rFonts w:ascii="Times New Roman" w:eastAsia="宋体" w:hAnsi="Times New Roman" w:hint="eastAsia"/>
            <w:sz w:val="24"/>
            <w:szCs w:val="24"/>
          </w:rPr>
          <w:t>光学</w:t>
        </w:r>
        <w:r w:rsidR="00F949DA">
          <w:rPr>
            <w:rFonts w:ascii="Times New Roman" w:eastAsia="宋体" w:hAnsi="Times New Roman" w:hint="eastAsia"/>
            <w:sz w:val="24"/>
            <w:szCs w:val="24"/>
          </w:rPr>
          <w:t>传感器光纤适配器</w:t>
        </w:r>
        <w:r w:rsidR="00F949DA" w:rsidRPr="00962111">
          <w:rPr>
            <w:rFonts w:ascii="Times New Roman" w:eastAsia="宋体" w:hAnsi="Times New Roman" w:hint="eastAsia"/>
            <w:sz w:val="24"/>
            <w:szCs w:val="24"/>
          </w:rPr>
          <w:t>（</w:t>
        </w:r>
        <w:r w:rsidR="00F949DA" w:rsidRPr="00962111">
          <w:rPr>
            <w:rFonts w:ascii="Times New Roman" w:eastAsia="宋体" w:hAnsi="Times New Roman" w:hint="eastAsia"/>
            <w:sz w:val="24"/>
            <w:szCs w:val="24"/>
          </w:rPr>
          <w:t>1</w:t>
        </w:r>
        <w:r w:rsidR="00F949DA">
          <w:rPr>
            <w:rFonts w:ascii="Times New Roman" w:eastAsia="宋体" w:hAnsi="Times New Roman"/>
            <w:sz w:val="24"/>
            <w:szCs w:val="24"/>
          </w:rPr>
          <w:t>0</w:t>
        </w:r>
        <w:r w:rsidR="00F949DA" w:rsidRPr="00962111">
          <w:rPr>
            <w:rFonts w:ascii="Times New Roman" w:eastAsia="宋体" w:hAnsi="Times New Roman" w:hint="eastAsia"/>
            <w:sz w:val="24"/>
            <w:szCs w:val="24"/>
          </w:rPr>
          <w:t>）</w:t>
        </w:r>
      </w:ins>
      <w:r w:rsidR="00E94978">
        <w:rPr>
          <w:rFonts w:ascii="Times New Roman" w:eastAsia="宋体" w:hAnsi="Times New Roman" w:hint="eastAsia"/>
          <w:sz w:val="24"/>
          <w:szCs w:val="24"/>
        </w:rPr>
        <w:t>；所述</w:t>
      </w:r>
      <w:r w:rsidR="00962111">
        <w:rPr>
          <w:rFonts w:ascii="Times New Roman" w:eastAsia="宋体" w:hAnsi="Times New Roman" w:hint="eastAsia"/>
          <w:sz w:val="24"/>
          <w:szCs w:val="24"/>
        </w:rPr>
        <w:t>顶盖（</w:t>
      </w:r>
      <w:r w:rsidR="00962111">
        <w:rPr>
          <w:rFonts w:ascii="Times New Roman" w:eastAsia="宋体" w:hAnsi="Times New Roman" w:hint="eastAsia"/>
          <w:sz w:val="24"/>
          <w:szCs w:val="24"/>
        </w:rPr>
        <w:t>1</w:t>
      </w:r>
      <w:r w:rsidR="00962111">
        <w:rPr>
          <w:rFonts w:ascii="Times New Roman" w:eastAsia="宋体" w:hAnsi="Times New Roman" w:hint="eastAsia"/>
          <w:sz w:val="24"/>
          <w:szCs w:val="24"/>
        </w:rPr>
        <w:t>）</w:t>
      </w:r>
      <w:r w:rsidR="00E94978">
        <w:rPr>
          <w:rFonts w:ascii="Times New Roman" w:eastAsia="宋体" w:hAnsi="Times New Roman" w:hint="eastAsia"/>
          <w:sz w:val="24"/>
          <w:szCs w:val="24"/>
        </w:rPr>
        <w:t>的上方设有气体流量控制器</w:t>
      </w:r>
      <w:r w:rsidR="00962111" w:rsidRPr="00962111">
        <w:rPr>
          <w:rFonts w:ascii="Times New Roman" w:eastAsia="宋体" w:hAnsi="Times New Roman" w:hint="eastAsia"/>
          <w:sz w:val="24"/>
          <w:szCs w:val="24"/>
        </w:rPr>
        <w:t>（</w:t>
      </w:r>
      <w:r w:rsidR="00962111" w:rsidRPr="00962111">
        <w:rPr>
          <w:rFonts w:ascii="Times New Roman" w:eastAsia="宋体" w:hAnsi="Times New Roman" w:hint="eastAsia"/>
          <w:sz w:val="24"/>
          <w:szCs w:val="24"/>
        </w:rPr>
        <w:t>1</w:t>
      </w:r>
      <w:r w:rsidR="00962111">
        <w:rPr>
          <w:rFonts w:ascii="Times New Roman" w:eastAsia="宋体" w:hAnsi="Times New Roman"/>
          <w:sz w:val="24"/>
          <w:szCs w:val="24"/>
        </w:rPr>
        <w:t>1</w:t>
      </w:r>
      <w:r w:rsidR="00962111" w:rsidRPr="00962111">
        <w:rPr>
          <w:rFonts w:ascii="Times New Roman" w:eastAsia="宋体" w:hAnsi="Times New Roman" w:hint="eastAsia"/>
          <w:sz w:val="24"/>
          <w:szCs w:val="24"/>
        </w:rPr>
        <w:t>）</w:t>
      </w:r>
      <w:r w:rsidR="00E94978">
        <w:rPr>
          <w:rFonts w:ascii="Times New Roman" w:eastAsia="宋体" w:hAnsi="Times New Roman" w:hint="eastAsia"/>
          <w:sz w:val="24"/>
          <w:szCs w:val="24"/>
        </w:rPr>
        <w:t>，所述</w:t>
      </w:r>
      <w:r w:rsidR="00E94978" w:rsidRPr="00E94978">
        <w:rPr>
          <w:rFonts w:ascii="Times New Roman" w:eastAsia="宋体" w:hAnsi="Times New Roman" w:hint="eastAsia"/>
          <w:sz w:val="24"/>
          <w:szCs w:val="24"/>
        </w:rPr>
        <w:t>气体流量控制器</w:t>
      </w:r>
      <w:r w:rsidR="00962111" w:rsidRPr="00962111">
        <w:rPr>
          <w:rFonts w:ascii="Times New Roman" w:eastAsia="宋体" w:hAnsi="Times New Roman" w:hint="eastAsia"/>
          <w:sz w:val="24"/>
          <w:szCs w:val="24"/>
        </w:rPr>
        <w:t>（</w:t>
      </w:r>
      <w:r w:rsidR="00962111" w:rsidRPr="00962111">
        <w:rPr>
          <w:rFonts w:ascii="Times New Roman" w:eastAsia="宋体" w:hAnsi="Times New Roman" w:hint="eastAsia"/>
          <w:sz w:val="24"/>
          <w:szCs w:val="24"/>
        </w:rPr>
        <w:t>1</w:t>
      </w:r>
      <w:r w:rsidR="00962111">
        <w:rPr>
          <w:rFonts w:ascii="Times New Roman" w:eastAsia="宋体" w:hAnsi="Times New Roman"/>
          <w:sz w:val="24"/>
          <w:szCs w:val="24"/>
        </w:rPr>
        <w:t>1</w:t>
      </w:r>
      <w:r w:rsidR="00962111" w:rsidRPr="00962111">
        <w:rPr>
          <w:rFonts w:ascii="Times New Roman" w:eastAsia="宋体" w:hAnsi="Times New Roman" w:hint="eastAsia"/>
          <w:sz w:val="24"/>
          <w:szCs w:val="24"/>
        </w:rPr>
        <w:t>）</w:t>
      </w:r>
      <w:r w:rsidR="00E94978">
        <w:rPr>
          <w:rFonts w:ascii="Times New Roman" w:eastAsia="宋体" w:hAnsi="Times New Roman" w:hint="eastAsia"/>
          <w:sz w:val="24"/>
          <w:szCs w:val="24"/>
        </w:rPr>
        <w:t>与</w:t>
      </w:r>
      <w:r w:rsidR="007056A7" w:rsidRPr="007056A7">
        <w:rPr>
          <w:rFonts w:ascii="Times New Roman" w:eastAsia="宋体" w:hAnsi="Times New Roman" w:hint="eastAsia"/>
          <w:sz w:val="24"/>
          <w:szCs w:val="24"/>
        </w:rPr>
        <w:t>气体混合区（</w:t>
      </w:r>
      <w:r w:rsidR="007056A7" w:rsidRPr="007056A7">
        <w:rPr>
          <w:rFonts w:ascii="Times New Roman" w:eastAsia="宋体" w:hAnsi="Times New Roman" w:hint="eastAsia"/>
          <w:sz w:val="24"/>
          <w:szCs w:val="24"/>
        </w:rPr>
        <w:t>19</w:t>
      </w:r>
      <w:r w:rsidR="007056A7" w:rsidRPr="007056A7">
        <w:rPr>
          <w:rFonts w:ascii="Times New Roman" w:eastAsia="宋体" w:hAnsi="Times New Roman" w:hint="eastAsia"/>
          <w:sz w:val="24"/>
          <w:szCs w:val="24"/>
        </w:rPr>
        <w:t>）</w:t>
      </w:r>
      <w:r w:rsidR="00E94978">
        <w:rPr>
          <w:rFonts w:ascii="Times New Roman" w:eastAsia="宋体" w:hAnsi="Times New Roman" w:hint="eastAsia"/>
          <w:sz w:val="24"/>
          <w:szCs w:val="24"/>
        </w:rPr>
        <w:t>连通。</w:t>
      </w:r>
      <w:ins w:id="14" w:author="Bruce Li" w:date="2021-05-17T14:31:00Z">
        <w:r w:rsidR="00F75188">
          <w:rPr>
            <w:rFonts w:ascii="Times New Roman" w:eastAsia="宋体" w:hAnsi="Times New Roman" w:hint="eastAsia"/>
            <w:sz w:val="24"/>
            <w:szCs w:val="24"/>
          </w:rPr>
          <w:t>所述反应器皿（</w:t>
        </w:r>
        <w:r w:rsidR="00F75188">
          <w:rPr>
            <w:rFonts w:ascii="Times New Roman" w:eastAsia="宋体" w:hAnsi="Times New Roman" w:hint="eastAsia"/>
            <w:sz w:val="24"/>
            <w:szCs w:val="24"/>
          </w:rPr>
          <w:t>20</w:t>
        </w:r>
        <w:r w:rsidR="00F75188">
          <w:rPr>
            <w:rFonts w:ascii="Times New Roman" w:eastAsia="宋体" w:hAnsi="Times New Roman" w:hint="eastAsia"/>
            <w:sz w:val="24"/>
            <w:szCs w:val="24"/>
          </w:rPr>
          <w:t>）其内部装有</w:t>
        </w:r>
      </w:ins>
      <w:ins w:id="15" w:author="Bruce Li" w:date="2021-05-17T14:32:00Z">
        <w:r w:rsidR="00F75188">
          <w:rPr>
            <w:rFonts w:ascii="Times New Roman" w:eastAsia="宋体" w:hAnsi="Times New Roman" w:hint="eastAsia"/>
            <w:sz w:val="24"/>
            <w:szCs w:val="24"/>
          </w:rPr>
          <w:t>溶氧、</w:t>
        </w:r>
        <w:r w:rsidR="00F75188">
          <w:rPr>
            <w:rFonts w:ascii="Times New Roman" w:eastAsia="宋体" w:hAnsi="Times New Roman" w:hint="eastAsia"/>
            <w:sz w:val="24"/>
            <w:szCs w:val="24"/>
          </w:rPr>
          <w:t>p</w:t>
        </w:r>
        <w:r w:rsidR="00F75188">
          <w:rPr>
            <w:rFonts w:ascii="Times New Roman" w:eastAsia="宋体" w:hAnsi="Times New Roman"/>
            <w:sz w:val="24"/>
            <w:szCs w:val="24"/>
          </w:rPr>
          <w:t>H</w:t>
        </w:r>
        <w:r w:rsidR="00F75188">
          <w:rPr>
            <w:rFonts w:ascii="Times New Roman" w:eastAsia="宋体" w:hAnsi="Times New Roman" w:hint="eastAsia"/>
            <w:sz w:val="24"/>
            <w:szCs w:val="24"/>
          </w:rPr>
          <w:t>等光学</w:t>
        </w:r>
      </w:ins>
      <w:ins w:id="16" w:author="Bruce Li" w:date="2021-05-17T14:31:00Z">
        <w:r w:rsidR="00F75188">
          <w:rPr>
            <w:rFonts w:ascii="Times New Roman" w:eastAsia="宋体" w:hAnsi="Times New Roman" w:hint="eastAsia"/>
            <w:sz w:val="24"/>
            <w:szCs w:val="24"/>
          </w:rPr>
          <w:t>传感器（</w:t>
        </w:r>
      </w:ins>
      <w:ins w:id="17" w:author="Bruce Li" w:date="2021-05-17T14:34:00Z">
        <w:r w:rsidR="00F75188">
          <w:rPr>
            <w:rFonts w:ascii="Times New Roman" w:eastAsia="宋体" w:hAnsi="Times New Roman"/>
            <w:sz w:val="24"/>
            <w:szCs w:val="24"/>
          </w:rPr>
          <w:t>21</w:t>
        </w:r>
      </w:ins>
      <w:ins w:id="18" w:author="Bruce Li" w:date="2021-05-17T14:31:00Z">
        <w:r w:rsidR="00F75188">
          <w:rPr>
            <w:rFonts w:ascii="Times New Roman" w:eastAsia="宋体" w:hAnsi="Times New Roman" w:hint="eastAsia"/>
            <w:sz w:val="24"/>
            <w:szCs w:val="24"/>
          </w:rPr>
          <w:t>）</w:t>
        </w:r>
      </w:ins>
      <w:ins w:id="19" w:author="Bruce Li" w:date="2021-05-17T14:35:00Z">
        <w:r w:rsidR="001D0EE7">
          <w:rPr>
            <w:rFonts w:ascii="Times New Roman" w:eastAsia="宋体" w:hAnsi="Times New Roman" w:hint="eastAsia"/>
            <w:sz w:val="24"/>
            <w:szCs w:val="24"/>
          </w:rPr>
          <w:t>并与</w:t>
        </w:r>
      </w:ins>
      <w:ins w:id="20" w:author="Bruce Li" w:date="2021-05-17T14:34:00Z">
        <w:r w:rsidR="00F75188">
          <w:rPr>
            <w:rFonts w:ascii="Times New Roman" w:eastAsia="宋体" w:hAnsi="Times New Roman" w:hint="eastAsia"/>
            <w:sz w:val="24"/>
            <w:szCs w:val="24"/>
          </w:rPr>
          <w:t>底座（</w:t>
        </w:r>
        <w:r w:rsidR="00F75188">
          <w:rPr>
            <w:rFonts w:ascii="Times New Roman" w:eastAsia="宋体" w:hAnsi="Times New Roman" w:hint="eastAsia"/>
            <w:sz w:val="24"/>
            <w:szCs w:val="24"/>
          </w:rPr>
          <w:t>1</w:t>
        </w:r>
        <w:r w:rsidR="00F75188">
          <w:rPr>
            <w:rFonts w:ascii="Times New Roman" w:eastAsia="宋体" w:hAnsi="Times New Roman"/>
            <w:sz w:val="24"/>
            <w:szCs w:val="24"/>
          </w:rPr>
          <w:t>4</w:t>
        </w:r>
        <w:r w:rsidR="00F75188">
          <w:rPr>
            <w:rFonts w:ascii="Times New Roman" w:eastAsia="宋体" w:hAnsi="Times New Roman" w:hint="eastAsia"/>
            <w:sz w:val="24"/>
            <w:szCs w:val="24"/>
          </w:rPr>
          <w:t>）上</w:t>
        </w:r>
      </w:ins>
      <w:ins w:id="21" w:author="Bruce Li" w:date="2021-05-17T14:36:00Z">
        <w:r w:rsidR="001D0EE7">
          <w:rPr>
            <w:rFonts w:ascii="Times New Roman" w:eastAsia="宋体" w:hAnsi="Times New Roman" w:hint="eastAsia"/>
            <w:sz w:val="24"/>
            <w:szCs w:val="24"/>
          </w:rPr>
          <w:t>的光纤适配器对应。</w:t>
        </w:r>
      </w:ins>
    </w:p>
    <w:p w14:paraId="28603388" w14:textId="4C70E995" w:rsidR="005D3F11" w:rsidRPr="00CC5C86" w:rsidRDefault="005D3F11" w:rsidP="00956519">
      <w:pPr>
        <w:pStyle w:val="ListParagraph"/>
        <w:widowControl w:val="0"/>
        <w:numPr>
          <w:ilvl w:val="0"/>
          <w:numId w:val="1"/>
        </w:numPr>
        <w:adjustRightInd/>
        <w:snapToGrid/>
        <w:spacing w:after="0" w:line="360" w:lineRule="auto"/>
        <w:ind w:left="0" w:firstLine="480"/>
        <w:jc w:val="both"/>
        <w:rPr>
          <w:rFonts w:ascii="Times New Roman" w:eastAsia="宋体" w:hAnsi="Times New Roman"/>
          <w:sz w:val="24"/>
          <w:szCs w:val="24"/>
        </w:rPr>
      </w:pPr>
      <w:r w:rsidRPr="00CC5C86">
        <w:rPr>
          <w:rFonts w:ascii="Times New Roman" w:eastAsia="宋体" w:hAnsi="Times New Roman"/>
          <w:sz w:val="24"/>
          <w:szCs w:val="24"/>
        </w:rPr>
        <w:t>根据权利要求</w:t>
      </w:r>
      <w:r w:rsidRPr="00CC5C86">
        <w:rPr>
          <w:rFonts w:ascii="Times New Roman" w:eastAsia="宋体" w:hAnsi="Times New Roman"/>
          <w:sz w:val="24"/>
          <w:szCs w:val="24"/>
        </w:rPr>
        <w:t>1</w:t>
      </w:r>
      <w:r w:rsidRPr="00CC5C86">
        <w:rPr>
          <w:rFonts w:ascii="Times New Roman" w:eastAsia="宋体" w:hAnsi="Times New Roman"/>
          <w:sz w:val="24"/>
          <w:szCs w:val="24"/>
        </w:rPr>
        <w:t>所述的</w:t>
      </w:r>
      <w:r w:rsidR="00E86C55">
        <w:rPr>
          <w:rFonts w:ascii="Times New Roman" w:eastAsia="宋体" w:hAnsi="Times New Roman"/>
          <w:sz w:val="24"/>
          <w:szCs w:val="24"/>
        </w:rPr>
        <w:t>用于细胞培养的微型反应器系统</w:t>
      </w:r>
      <w:r w:rsidRPr="00CC5C86">
        <w:rPr>
          <w:rFonts w:ascii="Times New Roman" w:eastAsia="宋体" w:hAnsi="Times New Roman"/>
          <w:sz w:val="24"/>
          <w:szCs w:val="24"/>
        </w:rPr>
        <w:t>，其特征在于，</w:t>
      </w:r>
      <w:r w:rsidR="002C25BF" w:rsidRPr="002C25BF">
        <w:rPr>
          <w:rFonts w:ascii="Times New Roman" w:eastAsia="宋体" w:hAnsi="Times New Roman" w:hint="eastAsia"/>
          <w:sz w:val="24"/>
          <w:szCs w:val="24"/>
        </w:rPr>
        <w:t>所述</w:t>
      </w:r>
      <w:r w:rsidR="00962111">
        <w:rPr>
          <w:rFonts w:ascii="Times New Roman" w:eastAsia="宋体" w:hAnsi="Times New Roman" w:hint="eastAsia"/>
          <w:sz w:val="24"/>
          <w:szCs w:val="24"/>
        </w:rPr>
        <w:t>主反应室（</w:t>
      </w:r>
      <w:r w:rsidR="00962111">
        <w:rPr>
          <w:rFonts w:ascii="Times New Roman" w:eastAsia="宋体" w:hAnsi="Times New Roman" w:hint="eastAsia"/>
          <w:sz w:val="24"/>
          <w:szCs w:val="24"/>
        </w:rPr>
        <w:t>2</w:t>
      </w:r>
      <w:r w:rsidR="00962111">
        <w:rPr>
          <w:rFonts w:ascii="Times New Roman" w:eastAsia="宋体" w:hAnsi="Times New Roman" w:hint="eastAsia"/>
          <w:sz w:val="24"/>
          <w:szCs w:val="24"/>
        </w:rPr>
        <w:t>）</w:t>
      </w:r>
      <w:r w:rsidR="002C25BF" w:rsidRPr="002C25BF">
        <w:rPr>
          <w:rFonts w:ascii="Times New Roman" w:eastAsia="宋体" w:hAnsi="Times New Roman" w:hint="eastAsia"/>
          <w:sz w:val="24"/>
          <w:szCs w:val="24"/>
        </w:rPr>
        <w:t>与</w:t>
      </w:r>
      <w:r w:rsidR="00091734" w:rsidRPr="00091734">
        <w:rPr>
          <w:rFonts w:ascii="Times New Roman" w:eastAsia="宋体" w:hAnsi="Times New Roman" w:hint="eastAsia"/>
          <w:sz w:val="24"/>
          <w:szCs w:val="24"/>
        </w:rPr>
        <w:t>气体混合区（</w:t>
      </w:r>
      <w:r w:rsidR="00091734" w:rsidRPr="00091734">
        <w:rPr>
          <w:rFonts w:ascii="Times New Roman" w:eastAsia="宋体" w:hAnsi="Times New Roman" w:hint="eastAsia"/>
          <w:sz w:val="24"/>
          <w:szCs w:val="24"/>
        </w:rPr>
        <w:t>19</w:t>
      </w:r>
      <w:r w:rsidR="00091734" w:rsidRPr="00091734">
        <w:rPr>
          <w:rFonts w:ascii="Times New Roman" w:eastAsia="宋体" w:hAnsi="Times New Roman" w:hint="eastAsia"/>
          <w:sz w:val="24"/>
          <w:szCs w:val="24"/>
        </w:rPr>
        <w:t>）</w:t>
      </w:r>
      <w:r w:rsidR="002C25BF" w:rsidRPr="002C25BF">
        <w:rPr>
          <w:rFonts w:ascii="Times New Roman" w:eastAsia="宋体" w:hAnsi="Times New Roman" w:hint="eastAsia"/>
          <w:sz w:val="24"/>
          <w:szCs w:val="24"/>
        </w:rPr>
        <w:t>之间设有隔板，所述隔板内设有导流孔，所述导流孔内设有导流板</w:t>
      </w:r>
      <w:r w:rsidR="00962111" w:rsidRPr="00962111">
        <w:rPr>
          <w:rFonts w:ascii="Times New Roman" w:eastAsia="宋体" w:hAnsi="Times New Roman" w:hint="eastAsia"/>
          <w:sz w:val="24"/>
          <w:szCs w:val="24"/>
        </w:rPr>
        <w:t>（</w:t>
      </w:r>
      <w:r w:rsidR="00962111">
        <w:rPr>
          <w:rFonts w:ascii="Times New Roman" w:eastAsia="宋体" w:hAnsi="Times New Roman"/>
          <w:sz w:val="24"/>
          <w:szCs w:val="24"/>
        </w:rPr>
        <w:t>4</w:t>
      </w:r>
      <w:r w:rsidR="00962111" w:rsidRPr="00962111">
        <w:rPr>
          <w:rFonts w:ascii="Times New Roman" w:eastAsia="宋体" w:hAnsi="Times New Roman" w:hint="eastAsia"/>
          <w:sz w:val="24"/>
          <w:szCs w:val="24"/>
        </w:rPr>
        <w:t>）</w:t>
      </w:r>
      <w:r w:rsidR="002C25BF" w:rsidRPr="002C25BF">
        <w:rPr>
          <w:rFonts w:ascii="Times New Roman" w:eastAsia="宋体" w:hAnsi="Times New Roman" w:hint="eastAsia"/>
          <w:sz w:val="24"/>
          <w:szCs w:val="24"/>
        </w:rPr>
        <w:t>，所述导流板</w:t>
      </w:r>
      <w:r w:rsidR="00962111" w:rsidRPr="00962111">
        <w:rPr>
          <w:rFonts w:ascii="Times New Roman" w:eastAsia="宋体" w:hAnsi="Times New Roman" w:hint="eastAsia"/>
          <w:sz w:val="24"/>
          <w:szCs w:val="24"/>
        </w:rPr>
        <w:t>（</w:t>
      </w:r>
      <w:r w:rsidR="00962111" w:rsidRPr="00962111">
        <w:rPr>
          <w:rFonts w:ascii="Times New Roman" w:eastAsia="宋体" w:hAnsi="Times New Roman" w:hint="eastAsia"/>
          <w:sz w:val="24"/>
          <w:szCs w:val="24"/>
        </w:rPr>
        <w:t>4</w:t>
      </w:r>
      <w:r w:rsidR="00962111" w:rsidRPr="00962111">
        <w:rPr>
          <w:rFonts w:ascii="Times New Roman" w:eastAsia="宋体" w:hAnsi="Times New Roman" w:hint="eastAsia"/>
          <w:sz w:val="24"/>
          <w:szCs w:val="24"/>
        </w:rPr>
        <w:t>）</w:t>
      </w:r>
      <w:r w:rsidR="002C25BF" w:rsidRPr="002C25BF">
        <w:rPr>
          <w:rFonts w:ascii="Times New Roman" w:eastAsia="宋体" w:hAnsi="Times New Roman" w:hint="eastAsia"/>
          <w:sz w:val="24"/>
          <w:szCs w:val="24"/>
        </w:rPr>
        <w:t>的一端伸入</w:t>
      </w:r>
      <w:r w:rsidR="00962111">
        <w:rPr>
          <w:rFonts w:ascii="Times New Roman" w:eastAsia="宋体" w:hAnsi="Times New Roman" w:hint="eastAsia"/>
          <w:sz w:val="24"/>
          <w:szCs w:val="24"/>
        </w:rPr>
        <w:t>主反应室（</w:t>
      </w:r>
      <w:r w:rsidR="00962111">
        <w:rPr>
          <w:rFonts w:ascii="Times New Roman" w:eastAsia="宋体" w:hAnsi="Times New Roman" w:hint="eastAsia"/>
          <w:sz w:val="24"/>
          <w:szCs w:val="24"/>
        </w:rPr>
        <w:t>2</w:t>
      </w:r>
      <w:r w:rsidR="00962111">
        <w:rPr>
          <w:rFonts w:ascii="Times New Roman" w:eastAsia="宋体" w:hAnsi="Times New Roman" w:hint="eastAsia"/>
          <w:sz w:val="24"/>
          <w:szCs w:val="24"/>
        </w:rPr>
        <w:t>）</w:t>
      </w:r>
      <w:r w:rsidR="002C25BF" w:rsidRPr="002C25BF">
        <w:rPr>
          <w:rFonts w:ascii="Times New Roman" w:eastAsia="宋体" w:hAnsi="Times New Roman" w:hint="eastAsia"/>
          <w:sz w:val="24"/>
          <w:szCs w:val="24"/>
        </w:rPr>
        <w:t>，另一端伸入</w:t>
      </w:r>
      <w:r w:rsidR="00091734" w:rsidRPr="00091734">
        <w:rPr>
          <w:rFonts w:ascii="Times New Roman" w:eastAsia="宋体" w:hAnsi="Times New Roman" w:hint="eastAsia"/>
          <w:sz w:val="24"/>
          <w:szCs w:val="24"/>
        </w:rPr>
        <w:t>气体混合区（</w:t>
      </w:r>
      <w:r w:rsidR="00091734" w:rsidRPr="00091734">
        <w:rPr>
          <w:rFonts w:ascii="Times New Roman" w:eastAsia="宋体" w:hAnsi="Times New Roman" w:hint="eastAsia"/>
          <w:sz w:val="24"/>
          <w:szCs w:val="24"/>
        </w:rPr>
        <w:t>19</w:t>
      </w:r>
      <w:r w:rsidR="00091734" w:rsidRPr="00091734">
        <w:rPr>
          <w:rFonts w:ascii="Times New Roman" w:eastAsia="宋体" w:hAnsi="Times New Roman" w:hint="eastAsia"/>
          <w:sz w:val="24"/>
          <w:szCs w:val="24"/>
        </w:rPr>
        <w:t>）</w:t>
      </w:r>
      <w:r w:rsidRPr="00CC5C86">
        <w:rPr>
          <w:rFonts w:ascii="Times New Roman" w:eastAsia="宋体" w:hAnsi="Times New Roman"/>
          <w:sz w:val="24"/>
          <w:szCs w:val="24"/>
        </w:rPr>
        <w:t>。</w:t>
      </w:r>
    </w:p>
    <w:p w14:paraId="0DA5BFB3" w14:textId="5EE4A682" w:rsidR="005D3F11" w:rsidRPr="005608EA" w:rsidRDefault="005D3F11" w:rsidP="005D3F11">
      <w:pPr>
        <w:pStyle w:val="ListParagraph"/>
        <w:widowControl w:val="0"/>
        <w:numPr>
          <w:ilvl w:val="0"/>
          <w:numId w:val="1"/>
        </w:numPr>
        <w:adjustRightInd/>
        <w:snapToGrid/>
        <w:spacing w:after="0" w:line="360" w:lineRule="auto"/>
        <w:ind w:left="0" w:firstLine="480"/>
        <w:jc w:val="both"/>
        <w:rPr>
          <w:rFonts w:ascii="Times New Roman" w:eastAsia="宋体" w:hAnsi="Times New Roman"/>
          <w:sz w:val="24"/>
          <w:szCs w:val="24"/>
        </w:rPr>
      </w:pPr>
      <w:r w:rsidRPr="005608EA">
        <w:rPr>
          <w:rFonts w:ascii="Times New Roman" w:eastAsia="宋体" w:hAnsi="Times New Roman"/>
          <w:sz w:val="24"/>
          <w:szCs w:val="24"/>
        </w:rPr>
        <w:t>根据权利要求</w:t>
      </w:r>
      <w:del w:id="22" w:author="Bruce Li" w:date="2021-05-17T15:00:00Z">
        <w:r w:rsidRPr="005608EA" w:rsidDel="00F949DA">
          <w:rPr>
            <w:rFonts w:ascii="Times New Roman" w:eastAsia="宋体" w:hAnsi="Times New Roman"/>
            <w:sz w:val="24"/>
            <w:szCs w:val="24"/>
          </w:rPr>
          <w:delText>2</w:delText>
        </w:r>
      </w:del>
      <w:ins w:id="23" w:author="Bruce Li" w:date="2021-05-17T15:00:00Z">
        <w:r w:rsidR="00F949DA">
          <w:rPr>
            <w:rFonts w:ascii="Times New Roman" w:eastAsia="宋体" w:hAnsi="Times New Roman"/>
            <w:sz w:val="24"/>
            <w:szCs w:val="24"/>
          </w:rPr>
          <w:t>1</w:t>
        </w:r>
      </w:ins>
      <w:r w:rsidRPr="005608EA">
        <w:rPr>
          <w:rFonts w:ascii="Times New Roman" w:eastAsia="宋体" w:hAnsi="Times New Roman"/>
          <w:sz w:val="24"/>
          <w:szCs w:val="24"/>
        </w:rPr>
        <w:t>所述的</w:t>
      </w:r>
      <w:ins w:id="24" w:author="Bruce Li" w:date="2021-05-17T15:04:00Z">
        <w:r w:rsidR="00F949DA">
          <w:rPr>
            <w:rFonts w:ascii="Times New Roman" w:eastAsia="宋体" w:hAnsi="Times New Roman"/>
            <w:sz w:val="24"/>
            <w:szCs w:val="24"/>
          </w:rPr>
          <w:t>用于细胞培养</w:t>
        </w:r>
        <w:r w:rsidR="00F949DA">
          <w:rPr>
            <w:rFonts w:ascii="Times New Roman" w:eastAsia="宋体" w:hAnsi="Times New Roman" w:hint="eastAsia"/>
            <w:sz w:val="24"/>
            <w:szCs w:val="24"/>
          </w:rPr>
          <w:t>的</w:t>
        </w:r>
      </w:ins>
      <w:del w:id="25" w:author="Bruce Li" w:date="2021-05-17T15:00:00Z">
        <w:r w:rsidR="00E86C55" w:rsidDel="00F949DA">
          <w:rPr>
            <w:rFonts w:ascii="Times New Roman" w:eastAsia="宋体" w:hAnsi="Times New Roman"/>
            <w:sz w:val="24"/>
            <w:szCs w:val="24"/>
          </w:rPr>
          <w:delText>用于细胞培养的</w:delText>
        </w:r>
      </w:del>
      <w:r w:rsidR="00E86C55">
        <w:rPr>
          <w:rFonts w:ascii="Times New Roman" w:eastAsia="宋体" w:hAnsi="Times New Roman"/>
          <w:sz w:val="24"/>
          <w:szCs w:val="24"/>
        </w:rPr>
        <w:t>微型反应器系统</w:t>
      </w:r>
      <w:r w:rsidRPr="005608EA">
        <w:rPr>
          <w:rFonts w:ascii="Times New Roman" w:eastAsia="宋体" w:hAnsi="Times New Roman"/>
          <w:sz w:val="24"/>
          <w:szCs w:val="24"/>
        </w:rPr>
        <w:t>，其特征在于，</w:t>
      </w:r>
      <w:r w:rsidR="00097DB9">
        <w:rPr>
          <w:rFonts w:ascii="Times New Roman" w:eastAsia="宋体" w:hAnsi="Times New Roman" w:hint="eastAsia"/>
          <w:sz w:val="24"/>
          <w:szCs w:val="24"/>
        </w:rPr>
        <w:t>所述底座</w:t>
      </w:r>
      <w:r w:rsidR="00A14984" w:rsidRPr="00A14984">
        <w:rPr>
          <w:rFonts w:ascii="Times New Roman" w:eastAsia="宋体" w:hAnsi="Times New Roman" w:hint="eastAsia"/>
          <w:sz w:val="24"/>
          <w:szCs w:val="24"/>
        </w:rPr>
        <w:t>（</w:t>
      </w:r>
      <w:r w:rsidR="00A14984">
        <w:rPr>
          <w:rFonts w:ascii="Times New Roman" w:eastAsia="宋体" w:hAnsi="Times New Roman" w:hint="eastAsia"/>
          <w:sz w:val="24"/>
          <w:szCs w:val="24"/>
        </w:rPr>
        <w:t>1</w:t>
      </w:r>
      <w:r w:rsidR="00A14984" w:rsidRPr="00A14984">
        <w:rPr>
          <w:rFonts w:ascii="Times New Roman" w:eastAsia="宋体" w:hAnsi="Times New Roman" w:hint="eastAsia"/>
          <w:sz w:val="24"/>
          <w:szCs w:val="24"/>
        </w:rPr>
        <w:t>4</w:t>
      </w:r>
      <w:r w:rsidR="00A14984" w:rsidRPr="00A14984">
        <w:rPr>
          <w:rFonts w:ascii="Times New Roman" w:eastAsia="宋体" w:hAnsi="Times New Roman" w:hint="eastAsia"/>
          <w:sz w:val="24"/>
          <w:szCs w:val="24"/>
        </w:rPr>
        <w:t>）</w:t>
      </w:r>
      <w:ins w:id="26" w:author="Bruce Li" w:date="2021-05-17T14:46:00Z">
        <w:r w:rsidR="00A448C0">
          <w:rPr>
            <w:rFonts w:ascii="Times New Roman" w:eastAsia="宋体" w:hAnsi="Times New Roman" w:hint="eastAsia"/>
            <w:sz w:val="24"/>
            <w:szCs w:val="24"/>
          </w:rPr>
          <w:t>为</w:t>
        </w:r>
      </w:ins>
      <w:ins w:id="27" w:author="Bruce Li" w:date="2021-05-17T15:17:00Z">
        <w:r w:rsidR="00B960D9">
          <w:rPr>
            <w:rFonts w:ascii="Times New Roman" w:eastAsia="宋体" w:hAnsi="Times New Roman" w:hint="eastAsia"/>
            <w:sz w:val="24"/>
            <w:szCs w:val="24"/>
          </w:rPr>
          <w:t>可拆卸</w:t>
        </w:r>
      </w:ins>
      <w:ins w:id="28" w:author="Bruce Li" w:date="2021-05-17T14:46:00Z">
        <w:r w:rsidR="00A448C0">
          <w:rPr>
            <w:rFonts w:ascii="Times New Roman" w:eastAsia="宋体" w:hAnsi="Times New Roman" w:hint="eastAsia"/>
            <w:sz w:val="24"/>
            <w:szCs w:val="24"/>
          </w:rPr>
          <w:t>结构，安装</w:t>
        </w:r>
      </w:ins>
      <w:del w:id="29" w:author="Bruce Li" w:date="2021-05-17T14:46:00Z">
        <w:r w:rsidR="00097DB9" w:rsidDel="00A448C0">
          <w:rPr>
            <w:rFonts w:ascii="Times New Roman" w:eastAsia="宋体" w:hAnsi="Times New Roman" w:hint="eastAsia"/>
            <w:sz w:val="24"/>
            <w:szCs w:val="24"/>
          </w:rPr>
          <w:delText>位</w:delText>
        </w:r>
      </w:del>
      <w:r w:rsidR="00097DB9">
        <w:rPr>
          <w:rFonts w:ascii="Times New Roman" w:eastAsia="宋体" w:hAnsi="Times New Roman" w:hint="eastAsia"/>
          <w:sz w:val="24"/>
          <w:szCs w:val="24"/>
        </w:rPr>
        <w:t>于</w:t>
      </w:r>
      <w:r w:rsidR="00962111">
        <w:rPr>
          <w:rFonts w:ascii="Times New Roman" w:eastAsia="宋体" w:hAnsi="Times New Roman" w:hint="eastAsia"/>
          <w:sz w:val="24"/>
          <w:szCs w:val="24"/>
        </w:rPr>
        <w:t>主反应室（</w:t>
      </w:r>
      <w:r w:rsidR="00962111">
        <w:rPr>
          <w:rFonts w:ascii="Times New Roman" w:eastAsia="宋体" w:hAnsi="Times New Roman" w:hint="eastAsia"/>
          <w:sz w:val="24"/>
          <w:szCs w:val="24"/>
        </w:rPr>
        <w:t>2</w:t>
      </w:r>
      <w:r w:rsidR="00962111">
        <w:rPr>
          <w:rFonts w:ascii="Times New Roman" w:eastAsia="宋体" w:hAnsi="Times New Roman" w:hint="eastAsia"/>
          <w:sz w:val="24"/>
          <w:szCs w:val="24"/>
        </w:rPr>
        <w:t>）</w:t>
      </w:r>
      <w:r w:rsidR="00097DB9">
        <w:rPr>
          <w:rFonts w:ascii="Times New Roman" w:eastAsia="宋体" w:hAnsi="Times New Roman" w:hint="eastAsia"/>
          <w:sz w:val="24"/>
          <w:szCs w:val="24"/>
        </w:rPr>
        <w:t>的</w:t>
      </w:r>
      <w:ins w:id="30" w:author="Bruce Li" w:date="2021-05-17T14:46:00Z">
        <w:r w:rsidR="00A448C0">
          <w:rPr>
            <w:rFonts w:ascii="Times New Roman" w:eastAsia="宋体" w:hAnsi="Times New Roman" w:hint="eastAsia"/>
            <w:sz w:val="24"/>
            <w:szCs w:val="24"/>
          </w:rPr>
          <w:t>底部</w:t>
        </w:r>
      </w:ins>
      <w:del w:id="31" w:author="Bruce Li" w:date="2021-05-17T14:46:00Z">
        <w:r w:rsidR="00097DB9" w:rsidDel="00A448C0">
          <w:rPr>
            <w:rFonts w:ascii="Times New Roman" w:eastAsia="宋体" w:hAnsi="Times New Roman" w:hint="eastAsia"/>
            <w:sz w:val="24"/>
            <w:szCs w:val="24"/>
          </w:rPr>
          <w:delText>底板内</w:delText>
        </w:r>
      </w:del>
      <w:r w:rsidR="00097DB9">
        <w:rPr>
          <w:rFonts w:ascii="Times New Roman" w:eastAsia="宋体" w:hAnsi="Times New Roman" w:hint="eastAsia"/>
          <w:sz w:val="24"/>
          <w:szCs w:val="24"/>
        </w:rPr>
        <w:t>，底座</w:t>
      </w:r>
      <w:r w:rsidR="00A14984" w:rsidRPr="00A14984">
        <w:rPr>
          <w:rFonts w:ascii="Times New Roman" w:eastAsia="宋体" w:hAnsi="Times New Roman" w:hint="eastAsia"/>
          <w:sz w:val="24"/>
          <w:szCs w:val="24"/>
        </w:rPr>
        <w:t>（</w:t>
      </w:r>
      <w:r w:rsidR="00A14984" w:rsidRPr="00A14984">
        <w:rPr>
          <w:rFonts w:ascii="Times New Roman" w:eastAsia="宋体" w:hAnsi="Times New Roman" w:hint="eastAsia"/>
          <w:sz w:val="24"/>
          <w:szCs w:val="24"/>
        </w:rPr>
        <w:t>14</w:t>
      </w:r>
      <w:r w:rsidR="00A14984" w:rsidRPr="00A14984">
        <w:rPr>
          <w:rFonts w:ascii="Times New Roman" w:eastAsia="宋体" w:hAnsi="Times New Roman" w:hint="eastAsia"/>
          <w:sz w:val="24"/>
          <w:szCs w:val="24"/>
        </w:rPr>
        <w:t>）</w:t>
      </w:r>
      <w:del w:id="32" w:author="Bruce Li" w:date="2021-05-17T14:36:00Z">
        <w:r w:rsidR="00097DB9" w:rsidDel="001D0EE7">
          <w:rPr>
            <w:rFonts w:ascii="Times New Roman" w:eastAsia="宋体" w:hAnsi="Times New Roman" w:hint="eastAsia"/>
            <w:sz w:val="24"/>
            <w:szCs w:val="24"/>
          </w:rPr>
          <w:delText>的</w:delText>
        </w:r>
      </w:del>
      <w:r w:rsidR="00097DB9">
        <w:rPr>
          <w:rFonts w:ascii="Times New Roman" w:eastAsia="宋体" w:hAnsi="Times New Roman" w:hint="eastAsia"/>
          <w:sz w:val="24"/>
          <w:szCs w:val="24"/>
        </w:rPr>
        <w:t>数量至少为一个，底座</w:t>
      </w:r>
      <w:r w:rsidR="00A14984" w:rsidRPr="00A14984">
        <w:rPr>
          <w:rFonts w:ascii="Times New Roman" w:eastAsia="宋体" w:hAnsi="Times New Roman" w:hint="eastAsia"/>
          <w:sz w:val="24"/>
          <w:szCs w:val="24"/>
        </w:rPr>
        <w:t>（</w:t>
      </w:r>
      <w:r w:rsidR="00A14984" w:rsidRPr="00A14984">
        <w:rPr>
          <w:rFonts w:ascii="Times New Roman" w:eastAsia="宋体" w:hAnsi="Times New Roman" w:hint="eastAsia"/>
          <w:sz w:val="24"/>
          <w:szCs w:val="24"/>
        </w:rPr>
        <w:t>14</w:t>
      </w:r>
      <w:r w:rsidR="00A14984" w:rsidRPr="00A14984">
        <w:rPr>
          <w:rFonts w:ascii="Times New Roman" w:eastAsia="宋体" w:hAnsi="Times New Roman" w:hint="eastAsia"/>
          <w:sz w:val="24"/>
          <w:szCs w:val="24"/>
        </w:rPr>
        <w:t>）</w:t>
      </w:r>
      <w:r w:rsidR="00097DB9">
        <w:rPr>
          <w:rFonts w:ascii="Times New Roman" w:eastAsia="宋体" w:hAnsi="Times New Roman" w:hint="eastAsia"/>
          <w:sz w:val="24"/>
          <w:szCs w:val="24"/>
        </w:rPr>
        <w:t>内</w:t>
      </w:r>
      <w:del w:id="33" w:author="Bruce Li" w:date="2021-05-17T14:39:00Z">
        <w:r w:rsidR="00097DB9" w:rsidDel="001D0EE7">
          <w:rPr>
            <w:rFonts w:ascii="Times New Roman" w:eastAsia="宋体" w:hAnsi="Times New Roman" w:hint="eastAsia"/>
            <w:sz w:val="24"/>
            <w:szCs w:val="24"/>
          </w:rPr>
          <w:delText>固定</w:delText>
        </w:r>
      </w:del>
      <w:ins w:id="34" w:author="Bruce Li" w:date="2021-05-17T14:39:00Z">
        <w:r w:rsidR="001D0EE7">
          <w:rPr>
            <w:rFonts w:ascii="Times New Roman" w:eastAsia="宋体" w:hAnsi="Times New Roman" w:hint="eastAsia"/>
            <w:sz w:val="24"/>
            <w:szCs w:val="24"/>
          </w:rPr>
          <w:t>安装</w:t>
        </w:r>
      </w:ins>
      <w:r w:rsidR="00097DB9">
        <w:rPr>
          <w:rFonts w:ascii="Times New Roman" w:eastAsia="宋体" w:hAnsi="Times New Roman" w:hint="eastAsia"/>
          <w:sz w:val="24"/>
          <w:szCs w:val="24"/>
        </w:rPr>
        <w:t>有</w:t>
      </w:r>
      <w:del w:id="35" w:author="Bruce Li" w:date="2021-05-17T14:47:00Z">
        <w:r w:rsidR="00097DB9" w:rsidRPr="00097DB9" w:rsidDel="00A448C0">
          <w:rPr>
            <w:rFonts w:ascii="Times New Roman" w:eastAsia="宋体" w:hAnsi="Times New Roman" w:hint="eastAsia"/>
            <w:sz w:val="24"/>
            <w:szCs w:val="24"/>
          </w:rPr>
          <w:delText>光学</w:delText>
        </w:r>
      </w:del>
      <w:r w:rsidR="00097DB9" w:rsidRPr="00097DB9">
        <w:rPr>
          <w:rFonts w:ascii="Times New Roman" w:eastAsia="宋体" w:hAnsi="Times New Roman" w:hint="eastAsia"/>
          <w:sz w:val="24"/>
          <w:szCs w:val="24"/>
        </w:rPr>
        <w:t>溶氧</w:t>
      </w:r>
      <w:ins w:id="36" w:author="Bruce Li" w:date="2021-05-17T14:33:00Z">
        <w:r w:rsidR="00F75188">
          <w:rPr>
            <w:rFonts w:ascii="Times New Roman" w:eastAsia="宋体" w:hAnsi="Times New Roman" w:hint="eastAsia"/>
            <w:sz w:val="24"/>
            <w:szCs w:val="24"/>
          </w:rPr>
          <w:t>、</w:t>
        </w:r>
        <w:r w:rsidR="00F75188">
          <w:rPr>
            <w:rFonts w:ascii="Times New Roman" w:eastAsia="宋体" w:hAnsi="Times New Roman" w:hint="eastAsia"/>
            <w:sz w:val="24"/>
            <w:szCs w:val="24"/>
          </w:rPr>
          <w:t>p</w:t>
        </w:r>
        <w:r w:rsidR="00F75188">
          <w:rPr>
            <w:rFonts w:ascii="Times New Roman" w:eastAsia="宋体" w:hAnsi="Times New Roman"/>
            <w:sz w:val="24"/>
            <w:szCs w:val="24"/>
          </w:rPr>
          <w:t>H</w:t>
        </w:r>
        <w:r w:rsidR="00F75188">
          <w:rPr>
            <w:rFonts w:ascii="Times New Roman" w:eastAsia="宋体" w:hAnsi="Times New Roman" w:hint="eastAsia"/>
            <w:sz w:val="24"/>
            <w:szCs w:val="24"/>
          </w:rPr>
          <w:t>等</w:t>
        </w:r>
      </w:ins>
      <w:ins w:id="37" w:author="Bruce Li" w:date="2021-05-17T14:47:00Z">
        <w:r w:rsidR="00A448C0">
          <w:rPr>
            <w:rFonts w:ascii="Times New Roman" w:eastAsia="宋体" w:hAnsi="Times New Roman" w:hint="eastAsia"/>
            <w:sz w:val="24"/>
            <w:szCs w:val="24"/>
          </w:rPr>
          <w:t>光学</w:t>
        </w:r>
      </w:ins>
      <w:ins w:id="38" w:author="Bruce Li" w:date="2021-05-17T14:33:00Z">
        <w:r w:rsidR="00F75188">
          <w:rPr>
            <w:rFonts w:ascii="Times New Roman" w:eastAsia="宋体" w:hAnsi="Times New Roman" w:hint="eastAsia"/>
            <w:sz w:val="24"/>
            <w:szCs w:val="24"/>
          </w:rPr>
          <w:t>感器的光纤</w:t>
        </w:r>
      </w:ins>
      <w:del w:id="39" w:author="Bruce Li" w:date="2021-05-17T14:32:00Z">
        <w:r w:rsidR="00097DB9" w:rsidRPr="00097DB9" w:rsidDel="00F75188">
          <w:rPr>
            <w:rFonts w:ascii="Times New Roman" w:eastAsia="宋体" w:hAnsi="Times New Roman" w:hint="eastAsia"/>
            <w:sz w:val="24"/>
            <w:szCs w:val="24"/>
          </w:rPr>
          <w:delText>探头</w:delText>
        </w:r>
      </w:del>
      <w:ins w:id="40" w:author="Bruce Li" w:date="2021-05-17T14:37:00Z">
        <w:r w:rsidR="001D0EE7">
          <w:rPr>
            <w:rFonts w:ascii="Times New Roman" w:eastAsia="宋体" w:hAnsi="Times New Roman" w:hint="eastAsia"/>
            <w:sz w:val="24"/>
            <w:szCs w:val="24"/>
          </w:rPr>
          <w:t>适配器</w:t>
        </w:r>
      </w:ins>
      <w:r w:rsidR="00A14984" w:rsidRPr="00A14984">
        <w:rPr>
          <w:rFonts w:ascii="Times New Roman" w:eastAsia="宋体" w:hAnsi="Times New Roman" w:hint="eastAsia"/>
          <w:sz w:val="24"/>
          <w:szCs w:val="24"/>
        </w:rPr>
        <w:t>（</w:t>
      </w:r>
      <w:r w:rsidR="00A14984" w:rsidRPr="00A14984">
        <w:rPr>
          <w:rFonts w:ascii="Times New Roman" w:eastAsia="宋体" w:hAnsi="Times New Roman" w:hint="eastAsia"/>
          <w:sz w:val="24"/>
          <w:szCs w:val="24"/>
        </w:rPr>
        <w:t>1</w:t>
      </w:r>
      <w:r w:rsidR="00A14984">
        <w:rPr>
          <w:rFonts w:ascii="Times New Roman" w:eastAsia="宋体" w:hAnsi="Times New Roman"/>
          <w:sz w:val="24"/>
          <w:szCs w:val="24"/>
        </w:rPr>
        <w:t>0</w:t>
      </w:r>
      <w:r w:rsidR="00A14984" w:rsidRPr="00A14984">
        <w:rPr>
          <w:rFonts w:ascii="Times New Roman" w:eastAsia="宋体" w:hAnsi="Times New Roman" w:hint="eastAsia"/>
          <w:sz w:val="24"/>
          <w:szCs w:val="24"/>
        </w:rPr>
        <w:t>）</w:t>
      </w:r>
      <w:ins w:id="41" w:author="Bruce Li" w:date="2021-05-17T15:01:00Z">
        <w:r w:rsidR="00F949DA">
          <w:rPr>
            <w:rFonts w:ascii="Times New Roman" w:eastAsia="宋体" w:hAnsi="Times New Roman" w:hint="eastAsia"/>
            <w:sz w:val="24"/>
            <w:szCs w:val="24"/>
          </w:rPr>
          <w:t>。</w:t>
        </w:r>
      </w:ins>
      <w:del w:id="42" w:author="Bruce Li" w:date="2021-05-17T15:01:00Z">
        <w:r w:rsidR="00097DB9" w:rsidDel="00F949DA">
          <w:rPr>
            <w:rFonts w:ascii="Times New Roman" w:eastAsia="宋体" w:hAnsi="Times New Roman" w:hint="eastAsia"/>
            <w:sz w:val="24"/>
            <w:szCs w:val="24"/>
          </w:rPr>
          <w:delText>，</w:delText>
        </w:r>
      </w:del>
      <w:r w:rsidR="00097DB9" w:rsidRPr="00097DB9">
        <w:rPr>
          <w:rFonts w:ascii="Times New Roman" w:eastAsia="宋体" w:hAnsi="Times New Roman" w:hint="eastAsia"/>
          <w:sz w:val="24"/>
          <w:szCs w:val="24"/>
        </w:rPr>
        <w:t>底座</w:t>
      </w:r>
      <w:r w:rsidR="00A14984" w:rsidRPr="00A14984">
        <w:rPr>
          <w:rFonts w:ascii="Times New Roman" w:eastAsia="宋体" w:hAnsi="Times New Roman" w:hint="eastAsia"/>
          <w:sz w:val="24"/>
          <w:szCs w:val="24"/>
        </w:rPr>
        <w:t>（</w:t>
      </w:r>
      <w:r w:rsidR="00A14984" w:rsidRPr="00A14984">
        <w:rPr>
          <w:rFonts w:ascii="Times New Roman" w:eastAsia="宋体" w:hAnsi="Times New Roman" w:hint="eastAsia"/>
          <w:sz w:val="24"/>
          <w:szCs w:val="24"/>
        </w:rPr>
        <w:t>14</w:t>
      </w:r>
      <w:r w:rsidR="00A14984" w:rsidRPr="00A14984">
        <w:rPr>
          <w:rFonts w:ascii="Times New Roman" w:eastAsia="宋体" w:hAnsi="Times New Roman" w:hint="eastAsia"/>
          <w:sz w:val="24"/>
          <w:szCs w:val="24"/>
        </w:rPr>
        <w:t>）</w:t>
      </w:r>
      <w:r w:rsidR="00097DB9">
        <w:rPr>
          <w:rFonts w:ascii="Times New Roman" w:eastAsia="宋体" w:hAnsi="Times New Roman" w:hint="eastAsia"/>
          <w:sz w:val="24"/>
          <w:szCs w:val="24"/>
        </w:rPr>
        <w:t>上</w:t>
      </w:r>
      <w:r w:rsidR="00C6779A">
        <w:rPr>
          <w:rFonts w:ascii="Times New Roman" w:eastAsia="宋体" w:hAnsi="Times New Roman" w:hint="eastAsia"/>
          <w:sz w:val="24"/>
          <w:szCs w:val="24"/>
        </w:rPr>
        <w:t>方</w:t>
      </w:r>
      <w:del w:id="43" w:author="Bruce Li" w:date="2021-05-17T14:39:00Z">
        <w:r w:rsidR="00097DB9" w:rsidDel="001D0EE7">
          <w:rPr>
            <w:rFonts w:ascii="Times New Roman" w:eastAsia="宋体" w:hAnsi="Times New Roman" w:hint="eastAsia"/>
            <w:sz w:val="24"/>
            <w:szCs w:val="24"/>
          </w:rPr>
          <w:delText>固定</w:delText>
        </w:r>
      </w:del>
      <w:ins w:id="44" w:author="Bruce Li" w:date="2021-05-17T14:39:00Z">
        <w:r w:rsidR="001D0EE7">
          <w:rPr>
            <w:rFonts w:ascii="Times New Roman" w:eastAsia="宋体" w:hAnsi="Times New Roman" w:hint="eastAsia"/>
            <w:sz w:val="24"/>
            <w:szCs w:val="24"/>
          </w:rPr>
          <w:t>安装</w:t>
        </w:r>
      </w:ins>
      <w:r w:rsidR="00097DB9">
        <w:rPr>
          <w:rFonts w:ascii="Times New Roman" w:eastAsia="宋体" w:hAnsi="Times New Roman" w:hint="eastAsia"/>
          <w:sz w:val="24"/>
          <w:szCs w:val="24"/>
        </w:rPr>
        <w:t>有支架</w:t>
      </w:r>
      <w:r w:rsidR="00A14984" w:rsidRPr="00A14984">
        <w:rPr>
          <w:rFonts w:ascii="Times New Roman" w:eastAsia="宋体" w:hAnsi="Times New Roman" w:hint="eastAsia"/>
          <w:sz w:val="24"/>
          <w:szCs w:val="24"/>
        </w:rPr>
        <w:t>（</w:t>
      </w:r>
      <w:r w:rsidR="00A14984" w:rsidRPr="00A14984">
        <w:rPr>
          <w:rFonts w:ascii="Times New Roman" w:eastAsia="宋体" w:hAnsi="Times New Roman" w:hint="eastAsia"/>
          <w:sz w:val="24"/>
          <w:szCs w:val="24"/>
        </w:rPr>
        <w:t>1</w:t>
      </w:r>
      <w:r w:rsidR="00A14984">
        <w:rPr>
          <w:rFonts w:ascii="Times New Roman" w:eastAsia="宋体" w:hAnsi="Times New Roman"/>
          <w:sz w:val="24"/>
          <w:szCs w:val="24"/>
        </w:rPr>
        <w:t>3</w:t>
      </w:r>
      <w:r w:rsidR="00A14984" w:rsidRPr="00A14984">
        <w:rPr>
          <w:rFonts w:ascii="Times New Roman" w:eastAsia="宋体" w:hAnsi="Times New Roman" w:hint="eastAsia"/>
          <w:sz w:val="24"/>
          <w:szCs w:val="24"/>
        </w:rPr>
        <w:t>）</w:t>
      </w:r>
      <w:ins w:id="45" w:author="Bruce Li" w:date="2021-05-17T14:39:00Z">
        <w:r w:rsidR="001D0EE7">
          <w:rPr>
            <w:rFonts w:ascii="Times New Roman" w:eastAsia="宋体" w:hAnsi="Times New Roman" w:hint="eastAsia"/>
            <w:sz w:val="24"/>
            <w:szCs w:val="24"/>
          </w:rPr>
          <w:t>，</w:t>
        </w:r>
      </w:ins>
      <w:ins w:id="46" w:author="Bruce Li" w:date="2021-05-17T14:47:00Z">
        <w:r w:rsidR="00A448C0">
          <w:rPr>
            <w:rFonts w:ascii="Times New Roman" w:eastAsia="宋体" w:hAnsi="Times New Roman" w:hint="eastAsia"/>
            <w:sz w:val="24"/>
            <w:szCs w:val="24"/>
          </w:rPr>
          <w:t>支架</w:t>
        </w:r>
      </w:ins>
      <w:ins w:id="47" w:author="Bruce Li" w:date="2021-05-17T15:01:00Z">
        <w:r w:rsidR="00F949DA">
          <w:rPr>
            <w:rFonts w:ascii="Times New Roman" w:eastAsia="宋体" w:hAnsi="Times New Roman" w:hint="eastAsia"/>
            <w:sz w:val="24"/>
            <w:szCs w:val="24"/>
          </w:rPr>
          <w:t>（</w:t>
        </w:r>
      </w:ins>
      <w:ins w:id="48" w:author="Bruce Li" w:date="2021-05-17T14:47:00Z">
        <w:r w:rsidR="00A448C0">
          <w:rPr>
            <w:rFonts w:ascii="Times New Roman" w:eastAsia="宋体" w:hAnsi="Times New Roman"/>
            <w:sz w:val="24"/>
            <w:szCs w:val="24"/>
          </w:rPr>
          <w:t>13</w:t>
        </w:r>
      </w:ins>
      <w:ins w:id="49" w:author="Bruce Li" w:date="2021-05-17T15:01:00Z">
        <w:r w:rsidR="00F949DA">
          <w:rPr>
            <w:rFonts w:ascii="Times New Roman" w:eastAsia="宋体" w:hAnsi="Times New Roman" w:hint="eastAsia"/>
            <w:sz w:val="24"/>
            <w:szCs w:val="24"/>
          </w:rPr>
          <w:t>）</w:t>
        </w:r>
      </w:ins>
      <w:ins w:id="50" w:author="Bruce Li" w:date="2021-05-17T14:39:00Z">
        <w:r w:rsidR="001D0EE7">
          <w:rPr>
            <w:rFonts w:ascii="Times New Roman" w:eastAsia="宋体" w:hAnsi="Times New Roman" w:hint="eastAsia"/>
            <w:sz w:val="24"/>
            <w:szCs w:val="24"/>
          </w:rPr>
          <w:t>用于</w:t>
        </w:r>
      </w:ins>
      <w:ins w:id="51" w:author="Bruce Li" w:date="2021-05-17T14:40:00Z">
        <w:r w:rsidR="001D0EE7">
          <w:rPr>
            <w:rFonts w:ascii="Times New Roman" w:eastAsia="宋体" w:hAnsi="Times New Roman" w:hint="eastAsia"/>
            <w:sz w:val="24"/>
            <w:szCs w:val="24"/>
          </w:rPr>
          <w:t>固定反</w:t>
        </w:r>
      </w:ins>
      <w:ins w:id="52" w:author="Bruce Li" w:date="2021-05-17T14:41:00Z">
        <w:r w:rsidR="001D0EE7">
          <w:rPr>
            <w:rFonts w:ascii="Times New Roman" w:eastAsia="宋体" w:hAnsi="Times New Roman" w:hint="eastAsia"/>
            <w:sz w:val="24"/>
            <w:szCs w:val="24"/>
          </w:rPr>
          <w:t>应</w:t>
        </w:r>
      </w:ins>
      <w:ins w:id="53" w:author="Bruce Li" w:date="2021-05-17T14:40:00Z">
        <w:r w:rsidR="001D0EE7">
          <w:rPr>
            <w:rFonts w:ascii="Times New Roman" w:eastAsia="宋体" w:hAnsi="Times New Roman" w:hint="eastAsia"/>
            <w:sz w:val="24"/>
            <w:szCs w:val="24"/>
          </w:rPr>
          <w:t>器皿</w:t>
        </w:r>
      </w:ins>
      <w:ins w:id="54" w:author="Bruce Li" w:date="2021-05-17T14:47:00Z">
        <w:r w:rsidR="00A448C0">
          <w:rPr>
            <w:rFonts w:ascii="Times New Roman" w:eastAsia="宋体" w:hAnsi="Times New Roman" w:hint="eastAsia"/>
            <w:sz w:val="24"/>
            <w:szCs w:val="24"/>
          </w:rPr>
          <w:t>并</w:t>
        </w:r>
      </w:ins>
      <w:ins w:id="55" w:author="Bruce Li" w:date="2021-05-17T14:48:00Z">
        <w:r w:rsidR="00A448C0">
          <w:rPr>
            <w:rFonts w:ascii="Times New Roman" w:eastAsia="宋体" w:hAnsi="Times New Roman" w:hint="eastAsia"/>
            <w:sz w:val="24"/>
            <w:szCs w:val="24"/>
          </w:rPr>
          <w:t>将</w:t>
        </w:r>
      </w:ins>
      <w:ins w:id="56" w:author="Bruce Li" w:date="2021-05-17T14:47:00Z">
        <w:r w:rsidR="00A448C0">
          <w:rPr>
            <w:rFonts w:ascii="Times New Roman" w:eastAsia="宋体" w:hAnsi="Times New Roman" w:hint="eastAsia"/>
            <w:sz w:val="24"/>
            <w:szCs w:val="24"/>
          </w:rPr>
          <w:t>反映</w:t>
        </w:r>
      </w:ins>
      <w:ins w:id="57" w:author="Bruce Li" w:date="2021-05-17T14:48:00Z">
        <w:r w:rsidR="00A448C0">
          <w:rPr>
            <w:rFonts w:ascii="Times New Roman" w:eastAsia="宋体" w:hAnsi="Times New Roman" w:hint="eastAsia"/>
            <w:sz w:val="24"/>
            <w:szCs w:val="24"/>
          </w:rPr>
          <w:t>器皿抬高</w:t>
        </w:r>
      </w:ins>
      <w:ins w:id="58" w:author="Bruce Li" w:date="2021-05-17T15:01:00Z">
        <w:r w:rsidR="00F949DA">
          <w:rPr>
            <w:rFonts w:ascii="Times New Roman" w:eastAsia="宋体" w:hAnsi="Times New Roman" w:hint="eastAsia"/>
            <w:sz w:val="24"/>
            <w:szCs w:val="24"/>
          </w:rPr>
          <w:t>使其</w:t>
        </w:r>
      </w:ins>
      <w:ins w:id="59" w:author="Bruce Li" w:date="2021-05-17T14:48:00Z">
        <w:r w:rsidR="00A448C0">
          <w:rPr>
            <w:rFonts w:ascii="Times New Roman" w:eastAsia="宋体" w:hAnsi="Times New Roman" w:hint="eastAsia"/>
            <w:sz w:val="24"/>
            <w:szCs w:val="24"/>
          </w:rPr>
          <w:t>不与培养箱</w:t>
        </w:r>
      </w:ins>
      <w:ins w:id="60" w:author="Bruce Li" w:date="2021-05-17T15:01:00Z">
        <w:r w:rsidR="00F949DA">
          <w:rPr>
            <w:rFonts w:ascii="Times New Roman" w:eastAsia="宋体" w:hAnsi="Times New Roman" w:hint="eastAsia"/>
            <w:sz w:val="24"/>
            <w:szCs w:val="24"/>
          </w:rPr>
          <w:t>底面</w:t>
        </w:r>
      </w:ins>
      <w:ins w:id="61" w:author="Bruce Li" w:date="2021-05-17T14:48:00Z">
        <w:r w:rsidR="00A448C0">
          <w:rPr>
            <w:rFonts w:ascii="Times New Roman" w:eastAsia="宋体" w:hAnsi="Times New Roman" w:hint="eastAsia"/>
            <w:sz w:val="24"/>
            <w:szCs w:val="24"/>
          </w:rPr>
          <w:t>接触</w:t>
        </w:r>
      </w:ins>
      <w:r w:rsidR="00956519">
        <w:rPr>
          <w:rFonts w:ascii="Times New Roman" w:eastAsia="宋体" w:hAnsi="Times New Roman" w:hint="eastAsia"/>
          <w:sz w:val="24"/>
          <w:szCs w:val="24"/>
        </w:rPr>
        <w:t>。</w:t>
      </w:r>
      <w:ins w:id="62" w:author="Bruce Li" w:date="2021-05-17T14:38:00Z">
        <w:r w:rsidR="001D0EE7">
          <w:rPr>
            <w:rFonts w:ascii="Times New Roman" w:eastAsia="宋体" w:hAnsi="Times New Roman" w:hint="eastAsia"/>
            <w:sz w:val="24"/>
            <w:szCs w:val="24"/>
          </w:rPr>
          <w:t>支架</w:t>
        </w:r>
      </w:ins>
      <w:ins w:id="63" w:author="Bruce Li" w:date="2021-05-17T15:01:00Z">
        <w:r w:rsidR="00F949DA">
          <w:rPr>
            <w:rFonts w:ascii="Times New Roman" w:eastAsia="宋体" w:hAnsi="Times New Roman" w:hint="eastAsia"/>
            <w:sz w:val="24"/>
            <w:szCs w:val="24"/>
          </w:rPr>
          <w:t>（</w:t>
        </w:r>
      </w:ins>
      <w:ins w:id="64" w:author="Bruce Li" w:date="2021-05-17T14:38:00Z">
        <w:r w:rsidR="001D0EE7">
          <w:rPr>
            <w:rFonts w:ascii="Times New Roman" w:eastAsia="宋体" w:hAnsi="Times New Roman"/>
            <w:sz w:val="24"/>
            <w:szCs w:val="24"/>
          </w:rPr>
          <w:t>13</w:t>
        </w:r>
      </w:ins>
      <w:ins w:id="65" w:author="Bruce Li" w:date="2021-05-17T15:01:00Z">
        <w:r w:rsidR="00F949DA">
          <w:rPr>
            <w:rFonts w:ascii="Times New Roman" w:eastAsia="宋体" w:hAnsi="Times New Roman" w:hint="eastAsia"/>
            <w:sz w:val="24"/>
            <w:szCs w:val="24"/>
          </w:rPr>
          <w:t>）</w:t>
        </w:r>
      </w:ins>
      <w:ins w:id="66" w:author="Bruce Li" w:date="2021-05-17T14:38:00Z">
        <w:r w:rsidR="001D0EE7">
          <w:rPr>
            <w:rFonts w:ascii="Times New Roman" w:eastAsia="宋体" w:hAnsi="Times New Roman" w:hint="eastAsia"/>
            <w:sz w:val="24"/>
            <w:szCs w:val="24"/>
          </w:rPr>
          <w:t>为</w:t>
        </w:r>
      </w:ins>
      <w:ins w:id="67" w:author="Bruce Li" w:date="2021-05-17T15:17:00Z">
        <w:r w:rsidR="00B960D9">
          <w:rPr>
            <w:rFonts w:ascii="Times New Roman" w:eastAsia="宋体" w:hAnsi="Times New Roman" w:hint="eastAsia"/>
            <w:sz w:val="24"/>
            <w:szCs w:val="24"/>
          </w:rPr>
          <w:t>可拆卸</w:t>
        </w:r>
      </w:ins>
      <w:ins w:id="68" w:author="Bruce Li" w:date="2021-05-17T14:38:00Z">
        <w:r w:rsidR="001D0EE7">
          <w:rPr>
            <w:rFonts w:ascii="Times New Roman" w:eastAsia="宋体" w:hAnsi="Times New Roman" w:hint="eastAsia"/>
            <w:sz w:val="24"/>
            <w:szCs w:val="24"/>
          </w:rPr>
          <w:t>结构，</w:t>
        </w:r>
      </w:ins>
      <w:ins w:id="69" w:author="Bruce Li" w:date="2021-05-17T15:01:00Z">
        <w:r w:rsidR="00F949DA">
          <w:rPr>
            <w:rFonts w:ascii="Times New Roman" w:eastAsia="宋体" w:hAnsi="Times New Roman" w:hint="eastAsia"/>
            <w:sz w:val="24"/>
            <w:szCs w:val="24"/>
          </w:rPr>
          <w:t>用</w:t>
        </w:r>
      </w:ins>
      <w:ins w:id="70" w:author="Bruce Li" w:date="2021-05-17T14:38:00Z">
        <w:r w:rsidR="001D0EE7">
          <w:rPr>
            <w:rFonts w:ascii="Times New Roman" w:eastAsia="宋体" w:hAnsi="Times New Roman" w:hint="eastAsia"/>
            <w:sz w:val="24"/>
            <w:szCs w:val="24"/>
          </w:rPr>
          <w:t>以适配</w:t>
        </w:r>
      </w:ins>
      <w:ins w:id="71" w:author="Bruce Li" w:date="2021-05-17T14:39:00Z">
        <w:r w:rsidR="001D0EE7">
          <w:rPr>
            <w:rFonts w:ascii="Times New Roman" w:eastAsia="宋体" w:hAnsi="Times New Roman" w:hint="eastAsia"/>
            <w:sz w:val="24"/>
            <w:szCs w:val="24"/>
          </w:rPr>
          <w:t>不同尺寸的反应器皿。</w:t>
        </w:r>
      </w:ins>
      <w:ins w:id="72" w:author="Bruce Li" w:date="2021-05-17T14:53:00Z">
        <w:r w:rsidR="00A448C0">
          <w:rPr>
            <w:rFonts w:ascii="Times New Roman" w:eastAsia="宋体" w:hAnsi="Times New Roman" w:hint="eastAsia"/>
            <w:sz w:val="24"/>
            <w:szCs w:val="24"/>
          </w:rPr>
          <w:t>优选的，所述反应器皿为一次性容器。</w:t>
        </w:r>
      </w:ins>
    </w:p>
    <w:p w14:paraId="71916FF8" w14:textId="49067A07" w:rsidR="00DD54EF" w:rsidRPr="00956519" w:rsidRDefault="005D3F11" w:rsidP="00956519">
      <w:pPr>
        <w:pStyle w:val="ListParagraph"/>
        <w:widowControl w:val="0"/>
        <w:numPr>
          <w:ilvl w:val="0"/>
          <w:numId w:val="1"/>
        </w:numPr>
        <w:adjustRightInd/>
        <w:snapToGrid/>
        <w:spacing w:after="0" w:line="360" w:lineRule="auto"/>
        <w:ind w:left="0" w:firstLine="480"/>
        <w:jc w:val="both"/>
        <w:rPr>
          <w:rFonts w:ascii="Times New Roman" w:eastAsia="宋体" w:hAnsi="Times New Roman"/>
          <w:sz w:val="24"/>
          <w:szCs w:val="24"/>
        </w:rPr>
      </w:pPr>
      <w:r w:rsidRPr="00DD54EF">
        <w:rPr>
          <w:rFonts w:ascii="Times New Roman" w:eastAsia="宋体" w:hAnsi="Times New Roman"/>
          <w:sz w:val="24"/>
          <w:szCs w:val="24"/>
        </w:rPr>
        <w:t>根据权利要求</w:t>
      </w:r>
      <w:r w:rsidR="00956519">
        <w:rPr>
          <w:rFonts w:ascii="Times New Roman" w:eastAsia="宋体" w:hAnsi="Times New Roman" w:hint="eastAsia"/>
          <w:sz w:val="24"/>
          <w:szCs w:val="24"/>
        </w:rPr>
        <w:t>3</w:t>
      </w:r>
      <w:r w:rsidRPr="00DD54EF">
        <w:rPr>
          <w:rFonts w:ascii="Times New Roman" w:eastAsia="宋体" w:hAnsi="Times New Roman"/>
          <w:sz w:val="24"/>
          <w:szCs w:val="24"/>
        </w:rPr>
        <w:t>所述的</w:t>
      </w:r>
      <w:r w:rsidR="00E86C55">
        <w:rPr>
          <w:rFonts w:ascii="Times New Roman" w:eastAsia="宋体" w:hAnsi="Times New Roman"/>
          <w:sz w:val="24"/>
          <w:szCs w:val="24"/>
        </w:rPr>
        <w:t>用于细胞培养的微型反应器系统</w:t>
      </w:r>
      <w:ins w:id="73" w:author="Bruce Li" w:date="2021-05-17T15:02:00Z">
        <w:r w:rsidR="00F949DA">
          <w:rPr>
            <w:rFonts w:ascii="Times New Roman" w:eastAsia="宋体" w:hAnsi="Times New Roman" w:hint="eastAsia"/>
            <w:sz w:val="24"/>
            <w:szCs w:val="24"/>
          </w:rPr>
          <w:t>及反应器皿</w:t>
        </w:r>
      </w:ins>
      <w:r w:rsidRPr="00DD54EF">
        <w:rPr>
          <w:rFonts w:ascii="Times New Roman" w:eastAsia="宋体" w:hAnsi="Times New Roman"/>
          <w:sz w:val="24"/>
          <w:szCs w:val="24"/>
        </w:rPr>
        <w:t>，其特征在于，</w:t>
      </w:r>
      <w:r w:rsidR="00A91B1E" w:rsidRPr="00A91B1E">
        <w:rPr>
          <w:rFonts w:ascii="Times New Roman" w:eastAsia="宋体" w:hAnsi="Times New Roman" w:hint="eastAsia"/>
          <w:sz w:val="24"/>
          <w:szCs w:val="24"/>
        </w:rPr>
        <w:t>所述</w:t>
      </w:r>
      <w:r w:rsidR="00097DB9" w:rsidRPr="00097DB9">
        <w:rPr>
          <w:rFonts w:ascii="Times New Roman" w:eastAsia="宋体" w:hAnsi="Times New Roman" w:hint="eastAsia"/>
          <w:sz w:val="24"/>
          <w:szCs w:val="24"/>
        </w:rPr>
        <w:t>光学溶氧</w:t>
      </w:r>
      <w:ins w:id="74" w:author="Bruce Li" w:date="2021-05-17T14:42:00Z">
        <w:r w:rsidR="001D0EE7">
          <w:rPr>
            <w:rFonts w:ascii="Times New Roman" w:eastAsia="宋体" w:hAnsi="Times New Roman" w:hint="eastAsia"/>
            <w:sz w:val="24"/>
            <w:szCs w:val="24"/>
          </w:rPr>
          <w:t>、</w:t>
        </w:r>
        <w:r w:rsidR="001D0EE7">
          <w:rPr>
            <w:rFonts w:ascii="Times New Roman" w:eastAsia="宋体" w:hAnsi="Times New Roman" w:hint="eastAsia"/>
            <w:sz w:val="24"/>
            <w:szCs w:val="24"/>
          </w:rPr>
          <w:t>p</w:t>
        </w:r>
        <w:r w:rsidR="001D0EE7">
          <w:rPr>
            <w:rFonts w:ascii="Times New Roman" w:eastAsia="宋体" w:hAnsi="Times New Roman"/>
            <w:sz w:val="24"/>
            <w:szCs w:val="24"/>
          </w:rPr>
          <w:t>H</w:t>
        </w:r>
        <w:r w:rsidR="001D0EE7">
          <w:rPr>
            <w:rFonts w:ascii="Times New Roman" w:eastAsia="宋体" w:hAnsi="Times New Roman" w:hint="eastAsia"/>
            <w:sz w:val="24"/>
            <w:szCs w:val="24"/>
          </w:rPr>
          <w:t>传感器</w:t>
        </w:r>
      </w:ins>
      <w:ins w:id="75" w:author="Bruce Li" w:date="2021-05-17T14:41:00Z">
        <w:r w:rsidR="001D0EE7">
          <w:rPr>
            <w:rFonts w:ascii="Times New Roman" w:eastAsia="宋体" w:hAnsi="Times New Roman" w:hint="eastAsia"/>
            <w:sz w:val="24"/>
            <w:szCs w:val="24"/>
          </w:rPr>
          <w:t>附着于反应器皿内部，与反应体系直接接触。</w:t>
        </w:r>
      </w:ins>
      <w:ins w:id="76" w:author="Bruce Li" w:date="2021-05-17T14:43:00Z">
        <w:r w:rsidR="001D0EE7">
          <w:rPr>
            <w:rFonts w:ascii="Times New Roman" w:eastAsia="宋体" w:hAnsi="Times New Roman" w:hint="eastAsia"/>
            <w:sz w:val="24"/>
            <w:szCs w:val="24"/>
          </w:rPr>
          <w:t>所述</w:t>
        </w:r>
      </w:ins>
      <w:ins w:id="77" w:author="Bruce Li" w:date="2021-05-17T14:44:00Z">
        <w:r w:rsidR="001D0EE7">
          <w:rPr>
            <w:rFonts w:ascii="Times New Roman" w:eastAsia="宋体" w:hAnsi="Times New Roman" w:hint="eastAsia"/>
            <w:sz w:val="24"/>
            <w:szCs w:val="24"/>
          </w:rPr>
          <w:t>光学</w:t>
        </w:r>
      </w:ins>
      <w:ins w:id="78" w:author="Bruce Li" w:date="2021-05-17T14:43:00Z">
        <w:r w:rsidR="001D0EE7">
          <w:rPr>
            <w:rFonts w:ascii="Times New Roman" w:eastAsia="宋体" w:hAnsi="Times New Roman" w:hint="eastAsia"/>
            <w:sz w:val="24"/>
            <w:szCs w:val="24"/>
          </w:rPr>
          <w:t>传感器产生的信号，</w:t>
        </w:r>
      </w:ins>
      <w:ins w:id="79" w:author="Bruce Li" w:date="2021-05-17T14:44:00Z">
        <w:r w:rsidR="001D0EE7">
          <w:rPr>
            <w:rFonts w:ascii="Times New Roman" w:eastAsia="宋体" w:hAnsi="Times New Roman" w:hint="eastAsia"/>
            <w:sz w:val="24"/>
            <w:szCs w:val="24"/>
          </w:rPr>
          <w:t>通过安装于</w:t>
        </w:r>
      </w:ins>
      <w:ins w:id="80" w:author="Bruce Li" w:date="2021-05-17T14:43:00Z">
        <w:r w:rsidR="001D0EE7">
          <w:rPr>
            <w:rFonts w:ascii="Times New Roman" w:eastAsia="宋体" w:hAnsi="Times New Roman" w:hint="eastAsia"/>
            <w:sz w:val="24"/>
            <w:szCs w:val="24"/>
          </w:rPr>
          <w:t>光纤适配器</w:t>
        </w:r>
      </w:ins>
      <w:del w:id="81" w:author="Bruce Li" w:date="2021-05-17T14:43:00Z">
        <w:r w:rsidR="00097DB9" w:rsidRPr="00097DB9" w:rsidDel="001D0EE7">
          <w:rPr>
            <w:rFonts w:ascii="Times New Roman" w:eastAsia="宋体" w:hAnsi="Times New Roman" w:hint="eastAsia"/>
            <w:sz w:val="24"/>
            <w:szCs w:val="24"/>
          </w:rPr>
          <w:delText>探头</w:delText>
        </w:r>
      </w:del>
      <w:r w:rsidR="001A11EB" w:rsidRPr="001A11EB">
        <w:rPr>
          <w:rFonts w:ascii="Times New Roman" w:eastAsia="宋体" w:hAnsi="Times New Roman" w:hint="eastAsia"/>
          <w:sz w:val="24"/>
          <w:szCs w:val="24"/>
        </w:rPr>
        <w:t>（</w:t>
      </w:r>
      <w:r w:rsidR="001A11EB" w:rsidRPr="001A11EB">
        <w:rPr>
          <w:rFonts w:ascii="Times New Roman" w:eastAsia="宋体" w:hAnsi="Times New Roman" w:hint="eastAsia"/>
          <w:sz w:val="24"/>
          <w:szCs w:val="24"/>
        </w:rPr>
        <w:t>10</w:t>
      </w:r>
      <w:r w:rsidR="001A11EB" w:rsidRPr="001A11EB">
        <w:rPr>
          <w:rFonts w:ascii="Times New Roman" w:eastAsia="宋体" w:hAnsi="Times New Roman" w:hint="eastAsia"/>
          <w:sz w:val="24"/>
          <w:szCs w:val="24"/>
        </w:rPr>
        <w:t>）</w:t>
      </w:r>
      <w:del w:id="82" w:author="Bruce Li" w:date="2021-05-17T14:44:00Z">
        <w:r w:rsidR="00097DB9" w:rsidDel="001D0EE7">
          <w:rPr>
            <w:rFonts w:ascii="Times New Roman" w:eastAsia="宋体" w:hAnsi="Times New Roman" w:hint="eastAsia"/>
            <w:sz w:val="24"/>
            <w:szCs w:val="24"/>
          </w:rPr>
          <w:delText>通过</w:delText>
        </w:r>
      </w:del>
      <w:ins w:id="83" w:author="Bruce Li" w:date="2021-05-17T14:44:00Z">
        <w:r w:rsidR="001D0EE7">
          <w:rPr>
            <w:rFonts w:ascii="Times New Roman" w:eastAsia="宋体" w:hAnsi="Times New Roman" w:hint="eastAsia"/>
            <w:sz w:val="24"/>
            <w:szCs w:val="24"/>
          </w:rPr>
          <w:t>的</w:t>
        </w:r>
      </w:ins>
      <w:del w:id="84" w:author="Bruce Li" w:date="2021-05-17T14:40:00Z">
        <w:r w:rsidR="00097DB9" w:rsidDel="001D0EE7">
          <w:rPr>
            <w:rFonts w:ascii="Times New Roman" w:eastAsia="宋体" w:hAnsi="Times New Roman" w:hint="eastAsia"/>
            <w:sz w:val="24"/>
            <w:szCs w:val="24"/>
          </w:rPr>
          <w:delText>导线</w:delText>
        </w:r>
      </w:del>
      <w:ins w:id="85" w:author="Bruce Li" w:date="2021-05-17T14:40:00Z">
        <w:r w:rsidR="001D0EE7">
          <w:rPr>
            <w:rFonts w:ascii="Times New Roman" w:eastAsia="宋体" w:hAnsi="Times New Roman" w:hint="eastAsia"/>
            <w:sz w:val="24"/>
            <w:szCs w:val="24"/>
          </w:rPr>
          <w:t>光纤</w:t>
        </w:r>
      </w:ins>
      <w:ins w:id="86" w:author="Bruce Li" w:date="2021-05-17T14:44:00Z">
        <w:r w:rsidR="001D0EE7">
          <w:rPr>
            <w:rFonts w:ascii="Times New Roman" w:eastAsia="宋体" w:hAnsi="Times New Roman" w:hint="eastAsia"/>
            <w:sz w:val="24"/>
            <w:szCs w:val="24"/>
          </w:rPr>
          <w:t>传送到</w:t>
        </w:r>
      </w:ins>
      <w:del w:id="87" w:author="Bruce Li" w:date="2021-05-17T14:44:00Z">
        <w:r w:rsidR="00097DB9" w:rsidDel="001D0EE7">
          <w:rPr>
            <w:rFonts w:ascii="Times New Roman" w:eastAsia="宋体" w:hAnsi="Times New Roman" w:hint="eastAsia"/>
            <w:sz w:val="24"/>
            <w:szCs w:val="24"/>
          </w:rPr>
          <w:delText>连接有</w:delText>
        </w:r>
      </w:del>
      <w:del w:id="88" w:author="Bruce Li" w:date="2021-05-17T15:02:00Z">
        <w:r w:rsidR="00097DB9" w:rsidRPr="00097DB9" w:rsidDel="00F949DA">
          <w:rPr>
            <w:rFonts w:ascii="Times New Roman" w:eastAsia="宋体" w:hAnsi="Times New Roman" w:hint="eastAsia"/>
            <w:sz w:val="24"/>
            <w:szCs w:val="24"/>
          </w:rPr>
          <w:delText>光学溶氧</w:delText>
        </w:r>
      </w:del>
      <w:del w:id="89" w:author="Bruce Li" w:date="2021-05-17T14:40:00Z">
        <w:r w:rsidR="00097DB9" w:rsidRPr="00097DB9" w:rsidDel="001D0EE7">
          <w:rPr>
            <w:rFonts w:ascii="Times New Roman" w:eastAsia="宋体" w:hAnsi="Times New Roman" w:hint="eastAsia"/>
            <w:sz w:val="24"/>
            <w:szCs w:val="24"/>
          </w:rPr>
          <w:delText>传感器</w:delText>
        </w:r>
      </w:del>
      <w:ins w:id="90" w:author="Bruce Li" w:date="2021-05-17T14:40:00Z">
        <w:r w:rsidR="001D0EE7">
          <w:rPr>
            <w:rFonts w:ascii="Times New Roman" w:eastAsia="宋体" w:hAnsi="Times New Roman" w:hint="eastAsia"/>
            <w:sz w:val="24"/>
            <w:szCs w:val="24"/>
          </w:rPr>
          <w:t>变送器</w:t>
        </w:r>
      </w:ins>
      <w:r w:rsidR="001A11EB" w:rsidRPr="001A11EB">
        <w:rPr>
          <w:rFonts w:ascii="Times New Roman" w:eastAsia="宋体" w:hAnsi="Times New Roman" w:hint="eastAsia"/>
          <w:sz w:val="24"/>
          <w:szCs w:val="24"/>
        </w:rPr>
        <w:t>（</w:t>
      </w:r>
      <w:r w:rsidR="001A11EB">
        <w:rPr>
          <w:rFonts w:ascii="Times New Roman" w:eastAsia="宋体" w:hAnsi="Times New Roman"/>
          <w:sz w:val="24"/>
          <w:szCs w:val="24"/>
        </w:rPr>
        <w:t>9</w:t>
      </w:r>
      <w:r w:rsidR="001A11EB" w:rsidRPr="001A11EB">
        <w:rPr>
          <w:rFonts w:ascii="Times New Roman" w:eastAsia="宋体" w:hAnsi="Times New Roman" w:hint="eastAsia"/>
          <w:sz w:val="24"/>
          <w:szCs w:val="24"/>
        </w:rPr>
        <w:t>）</w:t>
      </w:r>
      <w:ins w:id="91" w:author="Bruce Li" w:date="2021-05-17T14:49:00Z">
        <w:r w:rsidR="00A448C0">
          <w:rPr>
            <w:rFonts w:ascii="Times New Roman" w:eastAsia="宋体" w:hAnsi="Times New Roman" w:hint="eastAsia"/>
            <w:sz w:val="24"/>
            <w:szCs w:val="24"/>
          </w:rPr>
          <w:t>。变送器（</w:t>
        </w:r>
        <w:r w:rsidR="00A448C0">
          <w:rPr>
            <w:rFonts w:ascii="Times New Roman" w:eastAsia="宋体" w:hAnsi="Times New Roman" w:hint="eastAsia"/>
            <w:sz w:val="24"/>
            <w:szCs w:val="24"/>
          </w:rPr>
          <w:t>9</w:t>
        </w:r>
        <w:r w:rsidR="00A448C0">
          <w:rPr>
            <w:rFonts w:ascii="Times New Roman" w:eastAsia="宋体" w:hAnsi="Times New Roman" w:hint="eastAsia"/>
            <w:sz w:val="24"/>
            <w:szCs w:val="24"/>
          </w:rPr>
          <w:t>）将光信号转换为电信号或数字信号，并</w:t>
        </w:r>
      </w:ins>
      <w:ins w:id="92" w:author="Bruce Li" w:date="2021-05-17T14:50:00Z">
        <w:r w:rsidR="00A448C0">
          <w:rPr>
            <w:rFonts w:ascii="Times New Roman" w:eastAsia="宋体" w:hAnsi="Times New Roman" w:hint="eastAsia"/>
            <w:sz w:val="24"/>
            <w:szCs w:val="24"/>
          </w:rPr>
          <w:t>进一步发送给</w:t>
        </w:r>
      </w:ins>
      <w:ins w:id="93" w:author="Bruce Li" w:date="2021-05-17T14:57:00Z">
        <w:r w:rsidR="00F949DA">
          <w:rPr>
            <w:rFonts w:ascii="Times New Roman" w:eastAsia="宋体" w:hAnsi="Times New Roman" w:hint="eastAsia"/>
            <w:sz w:val="24"/>
            <w:szCs w:val="24"/>
          </w:rPr>
          <w:t>控制器</w:t>
        </w:r>
      </w:ins>
      <w:ins w:id="94" w:author="Bruce Li" w:date="2021-05-17T14:50:00Z">
        <w:r w:rsidR="00A448C0">
          <w:rPr>
            <w:rFonts w:ascii="Times New Roman" w:eastAsia="宋体" w:hAnsi="Times New Roman" w:hint="eastAsia"/>
            <w:sz w:val="24"/>
            <w:szCs w:val="24"/>
          </w:rPr>
          <w:t>（</w:t>
        </w:r>
        <w:r w:rsidR="00A448C0">
          <w:rPr>
            <w:rFonts w:ascii="Times New Roman" w:eastAsia="宋体" w:hAnsi="Times New Roman" w:hint="eastAsia"/>
            <w:sz w:val="24"/>
            <w:szCs w:val="24"/>
          </w:rPr>
          <w:t>1</w:t>
        </w:r>
      </w:ins>
      <w:ins w:id="95" w:author="Bruce Li" w:date="2021-05-17T14:57:00Z">
        <w:r w:rsidR="00F949DA">
          <w:rPr>
            <w:rFonts w:ascii="Times New Roman" w:eastAsia="宋体" w:hAnsi="Times New Roman"/>
            <w:sz w:val="24"/>
            <w:szCs w:val="24"/>
          </w:rPr>
          <w:t>6</w:t>
        </w:r>
      </w:ins>
      <w:ins w:id="96" w:author="Bruce Li" w:date="2021-05-17T14:50:00Z">
        <w:r w:rsidR="00A448C0">
          <w:rPr>
            <w:rFonts w:ascii="Times New Roman" w:eastAsia="宋体" w:hAnsi="Times New Roman" w:hint="eastAsia"/>
            <w:sz w:val="24"/>
            <w:szCs w:val="24"/>
          </w:rPr>
          <w:t>）。</w:t>
        </w:r>
      </w:ins>
      <w:ins w:id="97" w:author="Bruce Li" w:date="2021-05-17T14:57:00Z">
        <w:r w:rsidR="00F949DA">
          <w:rPr>
            <w:rFonts w:ascii="Times New Roman" w:eastAsia="宋体" w:hAnsi="Times New Roman" w:hint="eastAsia"/>
            <w:sz w:val="24"/>
            <w:szCs w:val="24"/>
          </w:rPr>
          <w:t>控制器</w:t>
        </w:r>
      </w:ins>
      <w:ins w:id="98" w:author="Bruce Li" w:date="2021-05-17T15:03:00Z">
        <w:r w:rsidR="00F949DA">
          <w:rPr>
            <w:rFonts w:ascii="Times New Roman" w:eastAsia="宋体" w:hAnsi="Times New Roman" w:hint="eastAsia"/>
            <w:sz w:val="24"/>
            <w:szCs w:val="24"/>
          </w:rPr>
          <w:t>（</w:t>
        </w:r>
      </w:ins>
      <w:ins w:id="99" w:author="Bruce Li" w:date="2021-05-17T14:57:00Z">
        <w:r w:rsidR="00F949DA">
          <w:rPr>
            <w:rFonts w:ascii="Times New Roman" w:eastAsia="宋体" w:hAnsi="Times New Roman"/>
            <w:sz w:val="24"/>
            <w:szCs w:val="24"/>
          </w:rPr>
          <w:t>16</w:t>
        </w:r>
      </w:ins>
      <w:ins w:id="100" w:author="Bruce Li" w:date="2021-05-17T15:03:00Z">
        <w:r w:rsidR="00F949DA">
          <w:rPr>
            <w:rFonts w:ascii="Times New Roman" w:eastAsia="宋体" w:hAnsi="Times New Roman" w:hint="eastAsia"/>
            <w:sz w:val="24"/>
            <w:szCs w:val="24"/>
          </w:rPr>
          <w:t>）</w:t>
        </w:r>
      </w:ins>
      <w:ins w:id="101" w:author="Bruce Li" w:date="2021-05-17T14:50:00Z">
        <w:r w:rsidR="00A448C0">
          <w:rPr>
            <w:rFonts w:ascii="Times New Roman" w:eastAsia="宋体" w:hAnsi="Times New Roman" w:hint="eastAsia"/>
            <w:sz w:val="24"/>
            <w:szCs w:val="24"/>
          </w:rPr>
          <w:t>根据变送器</w:t>
        </w:r>
      </w:ins>
      <w:ins w:id="102" w:author="Bruce Li" w:date="2021-05-17T15:03:00Z">
        <w:r w:rsidR="00F949DA">
          <w:rPr>
            <w:rFonts w:ascii="Times New Roman" w:eastAsia="宋体" w:hAnsi="Times New Roman" w:hint="eastAsia"/>
            <w:sz w:val="24"/>
            <w:szCs w:val="24"/>
          </w:rPr>
          <w:t>（</w:t>
        </w:r>
        <w:r w:rsidR="00F949DA">
          <w:rPr>
            <w:rFonts w:ascii="Times New Roman" w:eastAsia="宋体" w:hAnsi="Times New Roman" w:hint="eastAsia"/>
            <w:sz w:val="24"/>
            <w:szCs w:val="24"/>
          </w:rPr>
          <w:t>9</w:t>
        </w:r>
        <w:r w:rsidR="00F949DA">
          <w:rPr>
            <w:rFonts w:ascii="Times New Roman" w:eastAsia="宋体" w:hAnsi="Times New Roman" w:hint="eastAsia"/>
            <w:sz w:val="24"/>
            <w:szCs w:val="24"/>
          </w:rPr>
          <w:t>）产生的</w:t>
        </w:r>
      </w:ins>
      <w:ins w:id="103" w:author="Bruce Li" w:date="2021-05-17T14:50:00Z">
        <w:r w:rsidR="00A448C0">
          <w:rPr>
            <w:rFonts w:ascii="Times New Roman" w:eastAsia="宋体" w:hAnsi="Times New Roman" w:hint="eastAsia"/>
            <w:sz w:val="24"/>
            <w:szCs w:val="24"/>
          </w:rPr>
          <w:t>信号，调整动力装置</w:t>
        </w:r>
      </w:ins>
      <w:ins w:id="104" w:author="Bruce Li" w:date="2021-05-17T15:03:00Z">
        <w:r w:rsidR="00F949DA">
          <w:rPr>
            <w:rFonts w:ascii="Times New Roman" w:eastAsia="宋体" w:hAnsi="Times New Roman" w:hint="eastAsia"/>
            <w:sz w:val="24"/>
            <w:szCs w:val="24"/>
          </w:rPr>
          <w:t>（</w:t>
        </w:r>
      </w:ins>
      <w:ins w:id="105" w:author="Bruce Li" w:date="2021-05-17T14:50:00Z">
        <w:r w:rsidR="00A448C0">
          <w:rPr>
            <w:rFonts w:ascii="Times New Roman" w:eastAsia="宋体" w:hAnsi="Times New Roman"/>
            <w:sz w:val="24"/>
            <w:szCs w:val="24"/>
          </w:rPr>
          <w:t>18</w:t>
        </w:r>
      </w:ins>
      <w:ins w:id="106" w:author="Bruce Li" w:date="2021-05-17T15:03:00Z">
        <w:r w:rsidR="00F949DA">
          <w:rPr>
            <w:rFonts w:ascii="Times New Roman" w:eastAsia="宋体" w:hAnsi="Times New Roman" w:hint="eastAsia"/>
            <w:sz w:val="24"/>
            <w:szCs w:val="24"/>
          </w:rPr>
          <w:t>）</w:t>
        </w:r>
      </w:ins>
      <w:ins w:id="107" w:author="Bruce Li" w:date="2021-05-17T14:50:00Z">
        <w:r w:rsidR="00A448C0">
          <w:rPr>
            <w:rFonts w:ascii="Times New Roman" w:eastAsia="宋体" w:hAnsi="Times New Roman" w:hint="eastAsia"/>
            <w:sz w:val="24"/>
            <w:szCs w:val="24"/>
          </w:rPr>
          <w:t>的</w:t>
        </w:r>
      </w:ins>
      <w:ins w:id="108" w:author="Bruce Li" w:date="2021-05-17T15:03:00Z">
        <w:r w:rsidR="00F949DA">
          <w:rPr>
            <w:rFonts w:ascii="Times New Roman" w:eastAsia="宋体" w:hAnsi="Times New Roman" w:hint="eastAsia"/>
            <w:sz w:val="24"/>
            <w:szCs w:val="24"/>
          </w:rPr>
          <w:t>功率</w:t>
        </w:r>
      </w:ins>
      <w:ins w:id="109" w:author="Bruce Li" w:date="2021-05-17T14:50:00Z">
        <w:r w:rsidR="00A448C0">
          <w:rPr>
            <w:rFonts w:ascii="Times New Roman" w:eastAsia="宋体" w:hAnsi="Times New Roman" w:hint="eastAsia"/>
            <w:sz w:val="24"/>
            <w:szCs w:val="24"/>
          </w:rPr>
          <w:t>以及</w:t>
        </w:r>
      </w:ins>
      <w:ins w:id="110" w:author="Bruce Li" w:date="2021-05-17T14:51:00Z">
        <w:r w:rsidR="00A448C0">
          <w:rPr>
            <w:rFonts w:ascii="Times New Roman" w:eastAsia="宋体" w:hAnsi="Times New Roman" w:hint="eastAsia"/>
            <w:sz w:val="24"/>
            <w:szCs w:val="24"/>
          </w:rPr>
          <w:t>气体流量控制器</w:t>
        </w:r>
      </w:ins>
      <w:ins w:id="111" w:author="Bruce Li" w:date="2021-05-17T15:03:00Z">
        <w:r w:rsidR="00F949DA">
          <w:rPr>
            <w:rFonts w:ascii="Times New Roman" w:eastAsia="宋体" w:hAnsi="Times New Roman" w:hint="eastAsia"/>
            <w:sz w:val="24"/>
            <w:szCs w:val="24"/>
          </w:rPr>
          <w:t>（</w:t>
        </w:r>
      </w:ins>
      <w:ins w:id="112" w:author="Bruce Li" w:date="2021-05-17T14:51:00Z">
        <w:r w:rsidR="00A448C0">
          <w:rPr>
            <w:rFonts w:ascii="Times New Roman" w:eastAsia="宋体" w:hAnsi="Times New Roman"/>
            <w:sz w:val="24"/>
            <w:szCs w:val="24"/>
          </w:rPr>
          <w:t>11</w:t>
        </w:r>
      </w:ins>
      <w:ins w:id="113" w:author="Bruce Li" w:date="2021-05-17T15:04:00Z">
        <w:r w:rsidR="00F949DA">
          <w:rPr>
            <w:rFonts w:ascii="Times New Roman" w:eastAsia="宋体" w:hAnsi="Times New Roman" w:hint="eastAsia"/>
            <w:sz w:val="24"/>
            <w:szCs w:val="24"/>
          </w:rPr>
          <w:t>）</w:t>
        </w:r>
      </w:ins>
      <w:ins w:id="114" w:author="Bruce Li" w:date="2021-05-17T14:51:00Z">
        <w:r w:rsidR="00A448C0">
          <w:rPr>
            <w:rFonts w:ascii="Times New Roman" w:eastAsia="宋体" w:hAnsi="Times New Roman" w:hint="eastAsia"/>
            <w:sz w:val="24"/>
            <w:szCs w:val="24"/>
          </w:rPr>
          <w:t>的流量</w:t>
        </w:r>
      </w:ins>
      <w:ins w:id="115" w:author="Bruce Li" w:date="2021-05-17T14:57:00Z">
        <w:r w:rsidR="00F949DA">
          <w:rPr>
            <w:rFonts w:ascii="Times New Roman" w:eastAsia="宋体" w:hAnsi="Times New Roman" w:hint="eastAsia"/>
            <w:sz w:val="24"/>
            <w:szCs w:val="24"/>
          </w:rPr>
          <w:t>。</w:t>
        </w:r>
      </w:ins>
      <w:del w:id="116" w:author="Bruce Li" w:date="2021-05-17T14:49:00Z">
        <w:r w:rsidR="00CC5C86" w:rsidRPr="00956519" w:rsidDel="00A448C0">
          <w:rPr>
            <w:rFonts w:ascii="Times New Roman" w:eastAsia="宋体" w:hAnsi="Times New Roman"/>
            <w:sz w:val="24"/>
            <w:szCs w:val="24"/>
          </w:rPr>
          <w:delText>。</w:delText>
        </w:r>
      </w:del>
    </w:p>
    <w:p w14:paraId="7009830E" w14:textId="7A7A2169" w:rsidR="005D3F11" w:rsidRPr="00DD54EF" w:rsidRDefault="005D3F11" w:rsidP="0077345E">
      <w:pPr>
        <w:pStyle w:val="ListParagraph"/>
        <w:widowControl w:val="0"/>
        <w:numPr>
          <w:ilvl w:val="0"/>
          <w:numId w:val="1"/>
        </w:numPr>
        <w:adjustRightInd/>
        <w:snapToGrid/>
        <w:spacing w:after="0" w:line="360" w:lineRule="auto"/>
        <w:ind w:left="0" w:firstLine="480"/>
        <w:jc w:val="both"/>
        <w:rPr>
          <w:rFonts w:ascii="Times New Roman" w:eastAsia="宋体" w:hAnsi="Times New Roman"/>
          <w:sz w:val="24"/>
          <w:szCs w:val="24"/>
        </w:rPr>
      </w:pPr>
      <w:r w:rsidRPr="00DD54EF">
        <w:rPr>
          <w:rFonts w:ascii="Times New Roman" w:eastAsia="宋体" w:hAnsi="Times New Roman"/>
          <w:sz w:val="24"/>
          <w:szCs w:val="24"/>
        </w:rPr>
        <w:t>根据权利要求</w:t>
      </w:r>
      <w:del w:id="117" w:author="Bruce Li" w:date="2021-05-17T15:04:00Z">
        <w:r w:rsidR="00113DB4" w:rsidRPr="00DD54EF" w:rsidDel="00F949DA">
          <w:rPr>
            <w:rFonts w:ascii="Times New Roman" w:eastAsia="宋体" w:hAnsi="Times New Roman"/>
            <w:sz w:val="24"/>
            <w:szCs w:val="24"/>
          </w:rPr>
          <w:delText>4</w:delText>
        </w:r>
      </w:del>
      <w:ins w:id="118" w:author="Bruce Li" w:date="2021-05-17T15:04:00Z">
        <w:r w:rsidR="00F949DA">
          <w:rPr>
            <w:rFonts w:ascii="Times New Roman" w:eastAsia="宋体" w:hAnsi="Times New Roman"/>
            <w:sz w:val="24"/>
            <w:szCs w:val="24"/>
          </w:rPr>
          <w:t>1</w:t>
        </w:r>
      </w:ins>
      <w:r w:rsidRPr="00DD54EF">
        <w:rPr>
          <w:rFonts w:ascii="Times New Roman" w:eastAsia="宋体" w:hAnsi="Times New Roman"/>
          <w:sz w:val="24"/>
          <w:szCs w:val="24"/>
        </w:rPr>
        <w:t>所述的</w:t>
      </w:r>
      <w:r w:rsidR="00E86C55">
        <w:rPr>
          <w:rFonts w:ascii="Times New Roman" w:eastAsia="宋体" w:hAnsi="Times New Roman"/>
          <w:sz w:val="24"/>
          <w:szCs w:val="24"/>
        </w:rPr>
        <w:t>用于细胞培养的微型反应器系统</w:t>
      </w:r>
      <w:r w:rsidRPr="00DD54EF">
        <w:rPr>
          <w:rFonts w:ascii="Times New Roman" w:eastAsia="宋体" w:hAnsi="Times New Roman"/>
          <w:sz w:val="24"/>
          <w:szCs w:val="24"/>
        </w:rPr>
        <w:t>，其特征在于，</w:t>
      </w:r>
      <w:r w:rsidR="00B63B6A" w:rsidRPr="00B63B6A">
        <w:rPr>
          <w:rFonts w:ascii="Times New Roman" w:eastAsia="宋体" w:hAnsi="Times New Roman" w:hint="eastAsia"/>
          <w:sz w:val="24"/>
          <w:szCs w:val="24"/>
        </w:rPr>
        <w:t>所述</w:t>
      </w:r>
      <w:r w:rsidR="00962111">
        <w:rPr>
          <w:rFonts w:ascii="Times New Roman" w:eastAsia="宋体" w:hAnsi="Times New Roman" w:hint="eastAsia"/>
          <w:sz w:val="24"/>
          <w:szCs w:val="24"/>
        </w:rPr>
        <w:t>培养箱（</w:t>
      </w:r>
      <w:r w:rsidR="00962111">
        <w:rPr>
          <w:rFonts w:ascii="Times New Roman" w:eastAsia="宋体" w:hAnsi="Times New Roman" w:hint="eastAsia"/>
          <w:sz w:val="24"/>
          <w:szCs w:val="24"/>
        </w:rPr>
        <w:t>15</w:t>
      </w:r>
      <w:r w:rsidR="00962111">
        <w:rPr>
          <w:rFonts w:ascii="Times New Roman" w:eastAsia="宋体" w:hAnsi="Times New Roman" w:hint="eastAsia"/>
          <w:sz w:val="24"/>
          <w:szCs w:val="24"/>
        </w:rPr>
        <w:t>）</w:t>
      </w:r>
      <w:r w:rsidR="009338C0">
        <w:rPr>
          <w:rFonts w:ascii="Times New Roman" w:eastAsia="宋体" w:hAnsi="Times New Roman" w:hint="eastAsia"/>
          <w:sz w:val="24"/>
          <w:szCs w:val="24"/>
        </w:rPr>
        <w:t>的下方设有</w:t>
      </w:r>
      <w:r w:rsidR="00C6779A" w:rsidRPr="00C6779A">
        <w:rPr>
          <w:rFonts w:ascii="Times New Roman" w:eastAsia="宋体" w:hAnsi="Times New Roman" w:hint="eastAsia"/>
          <w:sz w:val="24"/>
          <w:szCs w:val="24"/>
        </w:rPr>
        <w:t>动力装置</w:t>
      </w:r>
      <w:r w:rsidR="001A11EB" w:rsidRPr="001A11EB">
        <w:rPr>
          <w:rFonts w:ascii="Times New Roman" w:eastAsia="宋体" w:hAnsi="Times New Roman" w:hint="eastAsia"/>
          <w:sz w:val="24"/>
          <w:szCs w:val="24"/>
        </w:rPr>
        <w:t>（</w:t>
      </w:r>
      <w:r w:rsidR="001A11EB" w:rsidRPr="001A11EB">
        <w:rPr>
          <w:rFonts w:ascii="Times New Roman" w:eastAsia="宋体" w:hAnsi="Times New Roman" w:hint="eastAsia"/>
          <w:sz w:val="24"/>
          <w:szCs w:val="24"/>
        </w:rPr>
        <w:t>1</w:t>
      </w:r>
      <w:r w:rsidR="001A11EB">
        <w:rPr>
          <w:rFonts w:ascii="Times New Roman" w:eastAsia="宋体" w:hAnsi="Times New Roman"/>
          <w:sz w:val="24"/>
          <w:szCs w:val="24"/>
        </w:rPr>
        <w:t>8</w:t>
      </w:r>
      <w:r w:rsidR="001A11EB" w:rsidRPr="001A11EB">
        <w:rPr>
          <w:rFonts w:ascii="Times New Roman" w:eastAsia="宋体" w:hAnsi="Times New Roman" w:hint="eastAsia"/>
          <w:sz w:val="24"/>
          <w:szCs w:val="24"/>
        </w:rPr>
        <w:t>）</w:t>
      </w:r>
      <w:r w:rsidR="009338C0">
        <w:rPr>
          <w:rFonts w:ascii="Times New Roman" w:eastAsia="宋体" w:hAnsi="Times New Roman" w:hint="eastAsia"/>
          <w:sz w:val="24"/>
          <w:szCs w:val="24"/>
        </w:rPr>
        <w:t>，</w:t>
      </w:r>
      <w:r w:rsidR="00C6779A">
        <w:rPr>
          <w:rFonts w:ascii="Times New Roman" w:eastAsia="宋体" w:hAnsi="Times New Roman" w:hint="eastAsia"/>
          <w:sz w:val="24"/>
          <w:szCs w:val="24"/>
        </w:rPr>
        <w:t>所述</w:t>
      </w:r>
      <w:r w:rsidR="00C6779A" w:rsidRPr="00C6779A">
        <w:rPr>
          <w:rFonts w:ascii="Times New Roman" w:eastAsia="宋体" w:hAnsi="Times New Roman" w:hint="eastAsia"/>
          <w:sz w:val="24"/>
          <w:szCs w:val="24"/>
        </w:rPr>
        <w:t>动力装置</w:t>
      </w:r>
      <w:r w:rsidR="001A11EB" w:rsidRPr="001A11EB">
        <w:rPr>
          <w:rFonts w:ascii="Times New Roman" w:eastAsia="宋体" w:hAnsi="Times New Roman" w:hint="eastAsia"/>
          <w:sz w:val="24"/>
          <w:szCs w:val="24"/>
        </w:rPr>
        <w:t>（</w:t>
      </w:r>
      <w:r w:rsidR="001A11EB" w:rsidRPr="001A11EB">
        <w:rPr>
          <w:rFonts w:ascii="Times New Roman" w:eastAsia="宋体" w:hAnsi="Times New Roman" w:hint="eastAsia"/>
          <w:sz w:val="24"/>
          <w:szCs w:val="24"/>
        </w:rPr>
        <w:t>18</w:t>
      </w:r>
      <w:r w:rsidR="001A11EB" w:rsidRPr="001A11EB">
        <w:rPr>
          <w:rFonts w:ascii="Times New Roman" w:eastAsia="宋体" w:hAnsi="Times New Roman" w:hint="eastAsia"/>
          <w:sz w:val="24"/>
          <w:szCs w:val="24"/>
        </w:rPr>
        <w:t>）</w:t>
      </w:r>
      <w:r w:rsidR="00C6779A">
        <w:rPr>
          <w:rFonts w:ascii="Times New Roman" w:eastAsia="宋体" w:hAnsi="Times New Roman" w:hint="eastAsia"/>
          <w:sz w:val="24"/>
          <w:szCs w:val="24"/>
        </w:rPr>
        <w:t>为</w:t>
      </w:r>
      <w:r w:rsidR="00C6779A" w:rsidRPr="00C6779A">
        <w:rPr>
          <w:rFonts w:ascii="Times New Roman" w:eastAsia="宋体" w:hAnsi="Times New Roman" w:hint="eastAsia"/>
          <w:sz w:val="24"/>
          <w:szCs w:val="24"/>
        </w:rPr>
        <w:t>翘板摇床</w:t>
      </w:r>
      <w:r w:rsidR="00C6779A">
        <w:rPr>
          <w:rFonts w:ascii="Times New Roman" w:eastAsia="宋体" w:hAnsi="Times New Roman" w:hint="eastAsia"/>
          <w:sz w:val="24"/>
          <w:szCs w:val="24"/>
        </w:rPr>
        <w:t>、</w:t>
      </w:r>
      <w:r w:rsidR="00C6779A" w:rsidRPr="00C6779A">
        <w:rPr>
          <w:rFonts w:ascii="Times New Roman" w:eastAsia="宋体" w:hAnsi="Times New Roman" w:hint="eastAsia"/>
          <w:sz w:val="24"/>
          <w:szCs w:val="24"/>
        </w:rPr>
        <w:t>圆周摇床</w:t>
      </w:r>
      <w:r w:rsidR="00C6779A">
        <w:rPr>
          <w:rFonts w:ascii="Times New Roman" w:eastAsia="宋体" w:hAnsi="Times New Roman" w:hint="eastAsia"/>
          <w:sz w:val="24"/>
          <w:szCs w:val="24"/>
        </w:rPr>
        <w:t>或</w:t>
      </w:r>
      <w:r w:rsidR="00C6779A" w:rsidRPr="00C6779A">
        <w:rPr>
          <w:rFonts w:ascii="Times New Roman" w:eastAsia="宋体" w:hAnsi="Times New Roman" w:hint="eastAsia"/>
          <w:sz w:val="24"/>
          <w:szCs w:val="24"/>
        </w:rPr>
        <w:t>摆床</w:t>
      </w:r>
      <w:r w:rsidR="00DD54EF">
        <w:rPr>
          <w:rFonts w:ascii="Times New Roman" w:eastAsia="宋体" w:hAnsi="Times New Roman" w:hint="eastAsia"/>
          <w:sz w:val="24"/>
          <w:szCs w:val="24"/>
        </w:rPr>
        <w:t>。</w:t>
      </w:r>
    </w:p>
    <w:p w14:paraId="7473D5B9" w14:textId="1D56BE7C" w:rsidR="005D3F11" w:rsidRPr="00360668" w:rsidRDefault="005D3F11" w:rsidP="00360668">
      <w:pPr>
        <w:pStyle w:val="ListParagraph"/>
        <w:widowControl w:val="0"/>
        <w:numPr>
          <w:ilvl w:val="0"/>
          <w:numId w:val="1"/>
        </w:numPr>
        <w:adjustRightInd/>
        <w:snapToGrid/>
        <w:spacing w:after="0" w:line="360" w:lineRule="auto"/>
        <w:ind w:left="0" w:firstLine="480"/>
        <w:jc w:val="both"/>
        <w:rPr>
          <w:rFonts w:ascii="Times New Roman" w:eastAsia="宋体" w:hAnsi="Times New Roman"/>
          <w:sz w:val="24"/>
          <w:szCs w:val="24"/>
        </w:rPr>
      </w:pPr>
      <w:r w:rsidRPr="005608EA">
        <w:rPr>
          <w:rFonts w:ascii="Times New Roman" w:eastAsia="宋体" w:hAnsi="Times New Roman"/>
          <w:sz w:val="24"/>
          <w:szCs w:val="24"/>
        </w:rPr>
        <w:t>根据权利要求</w:t>
      </w:r>
      <w:r w:rsidR="00DD54EF">
        <w:rPr>
          <w:rFonts w:ascii="Times New Roman" w:eastAsia="宋体" w:hAnsi="Times New Roman"/>
          <w:sz w:val="24"/>
          <w:szCs w:val="24"/>
        </w:rPr>
        <w:t>5</w:t>
      </w:r>
      <w:r w:rsidRPr="005608EA">
        <w:rPr>
          <w:rFonts w:ascii="Times New Roman" w:eastAsia="宋体" w:hAnsi="Times New Roman"/>
          <w:sz w:val="24"/>
          <w:szCs w:val="24"/>
        </w:rPr>
        <w:t>所述的</w:t>
      </w:r>
      <w:r w:rsidR="00E86C55">
        <w:rPr>
          <w:rFonts w:ascii="Times New Roman" w:eastAsia="宋体" w:hAnsi="Times New Roman"/>
          <w:sz w:val="24"/>
          <w:szCs w:val="24"/>
        </w:rPr>
        <w:t>用于细胞培养的微型反应器系统</w:t>
      </w:r>
      <w:r w:rsidRPr="005608EA">
        <w:rPr>
          <w:rFonts w:ascii="Times New Roman" w:eastAsia="宋体" w:hAnsi="Times New Roman"/>
          <w:sz w:val="24"/>
          <w:szCs w:val="24"/>
        </w:rPr>
        <w:t>，其特征在于，</w:t>
      </w:r>
      <w:bookmarkStart w:id="119" w:name="_Hlk69908886"/>
      <w:r w:rsidR="00B63B6A" w:rsidRPr="00B63B6A">
        <w:rPr>
          <w:rFonts w:ascii="Times New Roman" w:eastAsia="宋体" w:hAnsi="Times New Roman" w:hint="eastAsia"/>
          <w:sz w:val="24"/>
          <w:szCs w:val="24"/>
        </w:rPr>
        <w:t>所述</w:t>
      </w:r>
      <w:r w:rsidR="00962111">
        <w:rPr>
          <w:rFonts w:ascii="Times New Roman" w:eastAsia="宋体" w:hAnsi="Times New Roman" w:hint="eastAsia"/>
          <w:sz w:val="24"/>
          <w:szCs w:val="24"/>
        </w:rPr>
        <w:t>培养箱（</w:t>
      </w:r>
      <w:r w:rsidR="00962111">
        <w:rPr>
          <w:rFonts w:ascii="Times New Roman" w:eastAsia="宋体" w:hAnsi="Times New Roman" w:hint="eastAsia"/>
          <w:sz w:val="24"/>
          <w:szCs w:val="24"/>
        </w:rPr>
        <w:t>15</w:t>
      </w:r>
      <w:r w:rsidR="00962111">
        <w:rPr>
          <w:rFonts w:ascii="Times New Roman" w:eastAsia="宋体" w:hAnsi="Times New Roman" w:hint="eastAsia"/>
          <w:sz w:val="24"/>
          <w:szCs w:val="24"/>
        </w:rPr>
        <w:t>）</w:t>
      </w:r>
      <w:r w:rsidR="009D2B37">
        <w:rPr>
          <w:rFonts w:ascii="Times New Roman" w:eastAsia="宋体" w:hAnsi="Times New Roman" w:hint="eastAsia"/>
          <w:sz w:val="24"/>
          <w:szCs w:val="24"/>
        </w:rPr>
        <w:t>与</w:t>
      </w:r>
      <w:r w:rsidR="009D2B37" w:rsidRPr="009D2B37">
        <w:rPr>
          <w:rFonts w:ascii="Times New Roman" w:eastAsia="宋体" w:hAnsi="Times New Roman" w:hint="eastAsia"/>
          <w:sz w:val="24"/>
          <w:szCs w:val="24"/>
        </w:rPr>
        <w:t>动力装置</w:t>
      </w:r>
      <w:r w:rsidR="001A11EB" w:rsidRPr="001A11EB">
        <w:rPr>
          <w:rFonts w:ascii="Times New Roman" w:eastAsia="宋体" w:hAnsi="Times New Roman" w:hint="eastAsia"/>
          <w:sz w:val="24"/>
          <w:szCs w:val="24"/>
        </w:rPr>
        <w:t>（</w:t>
      </w:r>
      <w:r w:rsidR="001A11EB" w:rsidRPr="001A11EB">
        <w:rPr>
          <w:rFonts w:ascii="Times New Roman" w:eastAsia="宋体" w:hAnsi="Times New Roman" w:hint="eastAsia"/>
          <w:sz w:val="24"/>
          <w:szCs w:val="24"/>
        </w:rPr>
        <w:t>18</w:t>
      </w:r>
      <w:r w:rsidR="001A11EB" w:rsidRPr="001A11EB">
        <w:rPr>
          <w:rFonts w:ascii="Times New Roman" w:eastAsia="宋体" w:hAnsi="Times New Roman" w:hint="eastAsia"/>
          <w:sz w:val="24"/>
          <w:szCs w:val="24"/>
        </w:rPr>
        <w:t>）</w:t>
      </w:r>
      <w:r w:rsidR="009D2B37">
        <w:rPr>
          <w:rFonts w:ascii="Times New Roman" w:eastAsia="宋体" w:hAnsi="Times New Roman" w:hint="eastAsia"/>
          <w:sz w:val="24"/>
          <w:szCs w:val="24"/>
        </w:rPr>
        <w:t>均通过导线连接有控制器</w:t>
      </w:r>
      <w:r w:rsidR="001A11EB" w:rsidRPr="001A11EB">
        <w:rPr>
          <w:rFonts w:ascii="Times New Roman" w:eastAsia="宋体" w:hAnsi="Times New Roman" w:hint="eastAsia"/>
          <w:sz w:val="24"/>
          <w:szCs w:val="24"/>
        </w:rPr>
        <w:t>（</w:t>
      </w:r>
      <w:r w:rsidR="001A11EB" w:rsidRPr="001A11EB">
        <w:rPr>
          <w:rFonts w:ascii="Times New Roman" w:eastAsia="宋体" w:hAnsi="Times New Roman" w:hint="eastAsia"/>
          <w:sz w:val="24"/>
          <w:szCs w:val="24"/>
        </w:rPr>
        <w:t>1</w:t>
      </w:r>
      <w:r w:rsidR="001A11EB">
        <w:rPr>
          <w:rFonts w:ascii="Times New Roman" w:eastAsia="宋体" w:hAnsi="Times New Roman"/>
          <w:sz w:val="24"/>
          <w:szCs w:val="24"/>
        </w:rPr>
        <w:t>6</w:t>
      </w:r>
      <w:r w:rsidR="001A11EB" w:rsidRPr="001A11EB">
        <w:rPr>
          <w:rFonts w:ascii="Times New Roman" w:eastAsia="宋体" w:hAnsi="Times New Roman" w:hint="eastAsia"/>
          <w:sz w:val="24"/>
          <w:szCs w:val="24"/>
        </w:rPr>
        <w:t>）</w:t>
      </w:r>
      <w:r w:rsidR="009D2B37">
        <w:rPr>
          <w:rFonts w:ascii="Times New Roman" w:eastAsia="宋体" w:hAnsi="Times New Roman" w:hint="eastAsia"/>
          <w:sz w:val="24"/>
          <w:szCs w:val="24"/>
        </w:rPr>
        <w:t>，所述控制器</w:t>
      </w:r>
      <w:r w:rsidR="001A11EB" w:rsidRPr="001A11EB">
        <w:rPr>
          <w:rFonts w:ascii="Times New Roman" w:eastAsia="宋体" w:hAnsi="Times New Roman" w:hint="eastAsia"/>
          <w:sz w:val="24"/>
          <w:szCs w:val="24"/>
        </w:rPr>
        <w:t>（</w:t>
      </w:r>
      <w:r w:rsidR="001A11EB" w:rsidRPr="001A11EB">
        <w:rPr>
          <w:rFonts w:ascii="Times New Roman" w:eastAsia="宋体" w:hAnsi="Times New Roman" w:hint="eastAsia"/>
          <w:sz w:val="24"/>
          <w:szCs w:val="24"/>
        </w:rPr>
        <w:t>16</w:t>
      </w:r>
      <w:r w:rsidR="001A11EB" w:rsidRPr="001A11EB">
        <w:rPr>
          <w:rFonts w:ascii="Times New Roman" w:eastAsia="宋体" w:hAnsi="Times New Roman" w:hint="eastAsia"/>
          <w:sz w:val="24"/>
          <w:szCs w:val="24"/>
        </w:rPr>
        <w:t>）</w:t>
      </w:r>
      <w:r w:rsidR="009D2B37">
        <w:rPr>
          <w:rFonts w:ascii="Times New Roman" w:eastAsia="宋体" w:hAnsi="Times New Roman" w:hint="eastAsia"/>
          <w:sz w:val="24"/>
          <w:szCs w:val="24"/>
        </w:rPr>
        <w:t>连接有计算机</w:t>
      </w:r>
      <w:r w:rsidR="001A11EB" w:rsidRPr="001A11EB">
        <w:rPr>
          <w:rFonts w:ascii="Times New Roman" w:eastAsia="宋体" w:hAnsi="Times New Roman" w:hint="eastAsia"/>
          <w:sz w:val="24"/>
          <w:szCs w:val="24"/>
        </w:rPr>
        <w:t>（</w:t>
      </w:r>
      <w:r w:rsidR="001A11EB" w:rsidRPr="001A11EB">
        <w:rPr>
          <w:rFonts w:ascii="Times New Roman" w:eastAsia="宋体" w:hAnsi="Times New Roman" w:hint="eastAsia"/>
          <w:sz w:val="24"/>
          <w:szCs w:val="24"/>
        </w:rPr>
        <w:t>1</w:t>
      </w:r>
      <w:r w:rsidR="001A11EB">
        <w:rPr>
          <w:rFonts w:ascii="Times New Roman" w:eastAsia="宋体" w:hAnsi="Times New Roman"/>
          <w:sz w:val="24"/>
          <w:szCs w:val="24"/>
        </w:rPr>
        <w:t>7</w:t>
      </w:r>
      <w:r w:rsidR="001A11EB" w:rsidRPr="001A11EB">
        <w:rPr>
          <w:rFonts w:ascii="Times New Roman" w:eastAsia="宋体" w:hAnsi="Times New Roman" w:hint="eastAsia"/>
          <w:sz w:val="24"/>
          <w:szCs w:val="24"/>
        </w:rPr>
        <w:t>）</w:t>
      </w:r>
      <w:ins w:id="120" w:author="Bruce Li" w:date="2021-05-17T14:57:00Z">
        <w:r w:rsidR="00F949DA">
          <w:rPr>
            <w:rFonts w:ascii="Times New Roman" w:eastAsia="宋体" w:hAnsi="Times New Roman" w:hint="eastAsia"/>
            <w:sz w:val="24"/>
            <w:szCs w:val="24"/>
          </w:rPr>
          <w:t>用于数据存储和可视化</w:t>
        </w:r>
      </w:ins>
      <w:r w:rsidRPr="005608EA">
        <w:rPr>
          <w:rFonts w:ascii="Times New Roman" w:eastAsia="宋体" w:hAnsi="Times New Roman"/>
          <w:sz w:val="24"/>
          <w:szCs w:val="24"/>
        </w:rPr>
        <w:t>。</w:t>
      </w:r>
      <w:bookmarkEnd w:id="119"/>
    </w:p>
    <w:p w14:paraId="3D48B9DB" w14:textId="24FA3E85" w:rsidR="00507C3E" w:rsidRDefault="00360668" w:rsidP="00507C3E">
      <w:pPr>
        <w:spacing w:line="360" w:lineRule="auto"/>
        <w:ind w:firstLineChars="200" w:firstLine="480"/>
        <w:jc w:val="left"/>
        <w:rPr>
          <w:color w:val="000000" w:themeColor="text1"/>
          <w:sz w:val="24"/>
          <w:szCs w:val="24"/>
        </w:rPr>
      </w:pPr>
      <w:r>
        <w:rPr>
          <w:color w:val="000000" w:themeColor="text1"/>
          <w:sz w:val="24"/>
          <w:szCs w:val="24"/>
        </w:rPr>
        <w:t>7</w:t>
      </w:r>
      <w:r w:rsidRPr="00360668">
        <w:rPr>
          <w:rFonts w:hint="eastAsia"/>
          <w:color w:val="000000" w:themeColor="text1"/>
          <w:sz w:val="24"/>
          <w:szCs w:val="24"/>
        </w:rPr>
        <w:t>.</w:t>
      </w:r>
      <w:r w:rsidRPr="00360668">
        <w:rPr>
          <w:rFonts w:hint="eastAsia"/>
          <w:color w:val="000000" w:themeColor="text1"/>
          <w:sz w:val="24"/>
          <w:szCs w:val="24"/>
        </w:rPr>
        <w:tab/>
      </w:r>
      <w:r w:rsidRPr="00360668">
        <w:rPr>
          <w:rFonts w:hint="eastAsia"/>
          <w:color w:val="000000" w:themeColor="text1"/>
          <w:sz w:val="24"/>
          <w:szCs w:val="24"/>
        </w:rPr>
        <w:t>根据权利要求</w:t>
      </w:r>
      <w:r>
        <w:rPr>
          <w:color w:val="000000" w:themeColor="text1"/>
          <w:sz w:val="24"/>
          <w:szCs w:val="24"/>
        </w:rPr>
        <w:t>6</w:t>
      </w:r>
      <w:r w:rsidRPr="00360668">
        <w:rPr>
          <w:rFonts w:hint="eastAsia"/>
          <w:color w:val="000000" w:themeColor="text1"/>
          <w:sz w:val="24"/>
          <w:szCs w:val="24"/>
        </w:rPr>
        <w:t>所述的</w:t>
      </w:r>
      <w:r w:rsidR="00E86C55">
        <w:rPr>
          <w:rFonts w:hint="eastAsia"/>
          <w:color w:val="000000" w:themeColor="text1"/>
          <w:sz w:val="24"/>
          <w:szCs w:val="24"/>
        </w:rPr>
        <w:t>用于细胞培养的微型反应器系统</w:t>
      </w:r>
      <w:r w:rsidRPr="00360668">
        <w:rPr>
          <w:rFonts w:hint="eastAsia"/>
          <w:color w:val="000000" w:themeColor="text1"/>
          <w:sz w:val="24"/>
          <w:szCs w:val="24"/>
        </w:rPr>
        <w:t>，其特征在于，</w:t>
      </w:r>
      <w:r w:rsidR="00E046B8" w:rsidRPr="00E046B8">
        <w:rPr>
          <w:rFonts w:hint="eastAsia"/>
          <w:color w:val="000000" w:themeColor="text1"/>
          <w:sz w:val="24"/>
          <w:szCs w:val="24"/>
        </w:rPr>
        <w:t>所述</w:t>
      </w:r>
      <w:r w:rsidR="00962111">
        <w:rPr>
          <w:rFonts w:hint="eastAsia"/>
          <w:color w:val="000000" w:themeColor="text1"/>
          <w:sz w:val="24"/>
          <w:szCs w:val="24"/>
        </w:rPr>
        <w:t>主反应室（</w:t>
      </w:r>
      <w:r w:rsidR="00962111">
        <w:rPr>
          <w:rFonts w:hint="eastAsia"/>
          <w:color w:val="000000" w:themeColor="text1"/>
          <w:sz w:val="24"/>
          <w:szCs w:val="24"/>
        </w:rPr>
        <w:t>2</w:t>
      </w:r>
      <w:r w:rsidR="00962111">
        <w:rPr>
          <w:rFonts w:hint="eastAsia"/>
          <w:color w:val="000000" w:themeColor="text1"/>
          <w:sz w:val="24"/>
          <w:szCs w:val="24"/>
        </w:rPr>
        <w:t>）</w:t>
      </w:r>
      <w:r w:rsidR="005B2B84" w:rsidRPr="005B2B84">
        <w:rPr>
          <w:rFonts w:hint="eastAsia"/>
          <w:color w:val="000000" w:themeColor="text1"/>
          <w:sz w:val="24"/>
          <w:szCs w:val="24"/>
        </w:rPr>
        <w:t>和</w:t>
      </w:r>
      <w:r w:rsidR="00962111">
        <w:rPr>
          <w:rFonts w:hint="eastAsia"/>
          <w:color w:val="000000" w:themeColor="text1"/>
          <w:sz w:val="24"/>
          <w:szCs w:val="24"/>
        </w:rPr>
        <w:t>顶盖（</w:t>
      </w:r>
      <w:r w:rsidR="00962111">
        <w:rPr>
          <w:rFonts w:hint="eastAsia"/>
          <w:color w:val="000000" w:themeColor="text1"/>
          <w:sz w:val="24"/>
          <w:szCs w:val="24"/>
        </w:rPr>
        <w:t>1</w:t>
      </w:r>
      <w:r w:rsidR="00962111">
        <w:rPr>
          <w:rFonts w:hint="eastAsia"/>
          <w:color w:val="000000" w:themeColor="text1"/>
          <w:sz w:val="24"/>
          <w:szCs w:val="24"/>
        </w:rPr>
        <w:t>）</w:t>
      </w:r>
      <w:r w:rsidR="005B2B84">
        <w:rPr>
          <w:rFonts w:hint="eastAsia"/>
          <w:color w:val="000000" w:themeColor="text1"/>
          <w:sz w:val="24"/>
          <w:szCs w:val="24"/>
        </w:rPr>
        <w:t>内均设</w:t>
      </w:r>
      <w:r w:rsidR="005B2B84" w:rsidRPr="005B2B84">
        <w:rPr>
          <w:rFonts w:hint="eastAsia"/>
          <w:color w:val="000000" w:themeColor="text1"/>
          <w:sz w:val="24"/>
          <w:szCs w:val="24"/>
        </w:rPr>
        <w:t>有隔热夹层</w:t>
      </w:r>
      <w:r w:rsidRPr="00360668">
        <w:rPr>
          <w:rFonts w:hint="eastAsia"/>
          <w:color w:val="000000" w:themeColor="text1"/>
          <w:sz w:val="24"/>
          <w:szCs w:val="24"/>
        </w:rPr>
        <w:t>。</w:t>
      </w:r>
    </w:p>
    <w:p w14:paraId="473FBE90" w14:textId="5CC1AEDB" w:rsidR="00507C3E" w:rsidRDefault="00507C3E" w:rsidP="00360668">
      <w:pPr>
        <w:spacing w:line="360" w:lineRule="auto"/>
        <w:ind w:firstLineChars="200" w:firstLine="480"/>
        <w:jc w:val="left"/>
        <w:rPr>
          <w:color w:val="000000" w:themeColor="text1"/>
          <w:sz w:val="24"/>
          <w:szCs w:val="24"/>
        </w:rPr>
      </w:pPr>
      <w:r>
        <w:rPr>
          <w:color w:val="000000" w:themeColor="text1"/>
          <w:sz w:val="24"/>
          <w:szCs w:val="24"/>
        </w:rPr>
        <w:t>8</w:t>
      </w:r>
      <w:r w:rsidRPr="00507C3E">
        <w:rPr>
          <w:rFonts w:hint="eastAsia"/>
          <w:color w:val="000000" w:themeColor="text1"/>
          <w:sz w:val="24"/>
          <w:szCs w:val="24"/>
        </w:rPr>
        <w:t>.</w:t>
      </w:r>
      <w:r w:rsidRPr="00507C3E">
        <w:rPr>
          <w:rFonts w:hint="eastAsia"/>
          <w:color w:val="000000" w:themeColor="text1"/>
          <w:sz w:val="24"/>
          <w:szCs w:val="24"/>
        </w:rPr>
        <w:tab/>
      </w:r>
      <w:r w:rsidRPr="00507C3E">
        <w:rPr>
          <w:rFonts w:hint="eastAsia"/>
          <w:color w:val="000000" w:themeColor="text1"/>
          <w:sz w:val="24"/>
          <w:szCs w:val="24"/>
        </w:rPr>
        <w:t>根据权利要求</w:t>
      </w:r>
      <w:r w:rsidR="009338C0">
        <w:rPr>
          <w:rFonts w:hint="eastAsia"/>
          <w:color w:val="000000" w:themeColor="text1"/>
          <w:sz w:val="24"/>
          <w:szCs w:val="24"/>
        </w:rPr>
        <w:t>1</w:t>
      </w:r>
      <w:r w:rsidR="009338C0">
        <w:rPr>
          <w:color w:val="000000" w:themeColor="text1"/>
          <w:sz w:val="24"/>
          <w:szCs w:val="24"/>
        </w:rPr>
        <w:t>-</w:t>
      </w:r>
      <w:r>
        <w:rPr>
          <w:color w:val="000000" w:themeColor="text1"/>
          <w:sz w:val="24"/>
          <w:szCs w:val="24"/>
        </w:rPr>
        <w:t>7</w:t>
      </w:r>
      <w:r w:rsidR="009338C0">
        <w:rPr>
          <w:rFonts w:hint="eastAsia"/>
          <w:color w:val="000000" w:themeColor="text1"/>
          <w:sz w:val="24"/>
          <w:szCs w:val="24"/>
        </w:rPr>
        <w:t>任一</w:t>
      </w:r>
      <w:r w:rsidRPr="00507C3E">
        <w:rPr>
          <w:rFonts w:hint="eastAsia"/>
          <w:color w:val="000000" w:themeColor="text1"/>
          <w:sz w:val="24"/>
          <w:szCs w:val="24"/>
        </w:rPr>
        <w:t>所述的</w:t>
      </w:r>
      <w:r w:rsidR="00E86C55">
        <w:rPr>
          <w:rFonts w:hint="eastAsia"/>
          <w:color w:val="000000" w:themeColor="text1"/>
          <w:sz w:val="24"/>
          <w:szCs w:val="24"/>
        </w:rPr>
        <w:t>用于细胞培养的微型反应器系统</w:t>
      </w:r>
      <w:r w:rsidRPr="00507C3E">
        <w:rPr>
          <w:rFonts w:hint="eastAsia"/>
          <w:color w:val="000000" w:themeColor="text1"/>
          <w:sz w:val="24"/>
          <w:szCs w:val="24"/>
        </w:rPr>
        <w:t>，其特征在于，</w:t>
      </w:r>
      <w:r w:rsidR="001A11EB">
        <w:rPr>
          <w:rFonts w:hint="eastAsia"/>
          <w:color w:val="000000" w:themeColor="text1"/>
          <w:sz w:val="24"/>
          <w:szCs w:val="24"/>
        </w:rPr>
        <w:t>所述</w:t>
      </w:r>
      <w:r w:rsidR="009338C0" w:rsidRPr="009338C0">
        <w:rPr>
          <w:rFonts w:hint="eastAsia"/>
          <w:color w:val="000000" w:themeColor="text1"/>
          <w:sz w:val="24"/>
          <w:szCs w:val="24"/>
        </w:rPr>
        <w:t>用于细胞培养的微型反应器系统</w:t>
      </w:r>
      <w:r w:rsidR="009338C0">
        <w:rPr>
          <w:rFonts w:hint="eastAsia"/>
          <w:color w:val="000000" w:themeColor="text1"/>
          <w:sz w:val="24"/>
          <w:szCs w:val="24"/>
        </w:rPr>
        <w:t>用于培养</w:t>
      </w:r>
      <w:r w:rsidR="009338C0" w:rsidRPr="009338C0">
        <w:rPr>
          <w:rFonts w:hint="eastAsia"/>
          <w:color w:val="000000" w:themeColor="text1"/>
          <w:sz w:val="24"/>
          <w:szCs w:val="24"/>
        </w:rPr>
        <w:t>微生物细胞</w:t>
      </w:r>
      <w:r w:rsidR="009338C0">
        <w:rPr>
          <w:rFonts w:hint="eastAsia"/>
          <w:color w:val="000000" w:themeColor="text1"/>
          <w:sz w:val="24"/>
          <w:szCs w:val="24"/>
        </w:rPr>
        <w:t>或</w:t>
      </w:r>
      <w:r w:rsidR="009338C0" w:rsidRPr="009338C0">
        <w:rPr>
          <w:rFonts w:hint="eastAsia"/>
          <w:color w:val="000000" w:themeColor="text1"/>
          <w:sz w:val="24"/>
          <w:szCs w:val="24"/>
        </w:rPr>
        <w:t>动物细胞</w:t>
      </w:r>
      <w:r w:rsidRPr="00507C3E">
        <w:rPr>
          <w:rFonts w:hint="eastAsia"/>
          <w:color w:val="000000" w:themeColor="text1"/>
          <w:sz w:val="24"/>
          <w:szCs w:val="24"/>
        </w:rPr>
        <w:t>。</w:t>
      </w:r>
    </w:p>
    <w:bookmarkEnd w:id="4"/>
    <w:p w14:paraId="3AB7A048" w14:textId="33C403AD" w:rsidR="00EF2802" w:rsidRPr="005608EA" w:rsidRDefault="00EF2802" w:rsidP="00360668">
      <w:pPr>
        <w:spacing w:line="360" w:lineRule="auto"/>
        <w:ind w:firstLineChars="200" w:firstLine="480"/>
        <w:jc w:val="left"/>
        <w:rPr>
          <w:color w:val="000000" w:themeColor="text1"/>
          <w:sz w:val="24"/>
          <w:szCs w:val="24"/>
        </w:rPr>
        <w:sectPr w:rsidR="00EF2802" w:rsidRPr="005608EA">
          <w:headerReference w:type="default" r:id="rId14"/>
          <w:footerReference w:type="default" r:id="rId15"/>
          <w:pgSz w:w="11906" w:h="16838"/>
          <w:pgMar w:top="1418" w:right="851" w:bottom="851" w:left="1418" w:header="851" w:footer="227" w:gutter="0"/>
          <w:pgNumType w:start="1"/>
          <w:cols w:space="720"/>
          <w:docGrid w:type="lines" w:linePitch="312"/>
        </w:sectPr>
      </w:pPr>
    </w:p>
    <w:p w14:paraId="318CCD24" w14:textId="2F67B570" w:rsidR="00C73182" w:rsidRPr="005608EA" w:rsidRDefault="006C3AF5">
      <w:pPr>
        <w:spacing w:line="360" w:lineRule="auto"/>
        <w:ind w:firstLineChars="49" w:firstLine="118"/>
        <w:jc w:val="center"/>
        <w:rPr>
          <w:b/>
          <w:bCs/>
          <w:sz w:val="24"/>
          <w:szCs w:val="24"/>
        </w:rPr>
      </w:pPr>
      <w:bookmarkStart w:id="121" w:name="_Hlk21507515"/>
      <w:r w:rsidRPr="005608EA">
        <w:rPr>
          <w:b/>
          <w:bCs/>
          <w:sz w:val="24"/>
          <w:szCs w:val="24"/>
        </w:rPr>
        <w:lastRenderedPageBreak/>
        <w:t>一种</w:t>
      </w:r>
      <w:r w:rsidR="00E86C55">
        <w:rPr>
          <w:b/>
          <w:bCs/>
          <w:sz w:val="24"/>
          <w:szCs w:val="24"/>
        </w:rPr>
        <w:t>用于细胞培养的微型反应器系统</w:t>
      </w:r>
    </w:p>
    <w:p w14:paraId="50545C4A" w14:textId="77777777" w:rsidR="00913FDC" w:rsidRPr="005608EA" w:rsidRDefault="00913FDC">
      <w:pPr>
        <w:spacing w:line="360" w:lineRule="auto"/>
        <w:ind w:firstLineChars="49" w:firstLine="118"/>
        <w:jc w:val="center"/>
        <w:rPr>
          <w:b/>
          <w:bCs/>
          <w:sz w:val="24"/>
          <w:szCs w:val="24"/>
        </w:rPr>
      </w:pPr>
    </w:p>
    <w:p w14:paraId="01A6A68A" w14:textId="77777777" w:rsidR="00C73182" w:rsidRPr="005608EA" w:rsidRDefault="006C3AF5">
      <w:pPr>
        <w:spacing w:line="360" w:lineRule="auto"/>
        <w:rPr>
          <w:b/>
          <w:sz w:val="24"/>
          <w:szCs w:val="24"/>
        </w:rPr>
      </w:pPr>
      <w:r w:rsidRPr="005608EA">
        <w:rPr>
          <w:b/>
          <w:sz w:val="24"/>
          <w:szCs w:val="24"/>
        </w:rPr>
        <w:t>技术领域</w:t>
      </w:r>
    </w:p>
    <w:p w14:paraId="714FA20B" w14:textId="2C9ABF43" w:rsidR="00C73182" w:rsidRPr="005608EA" w:rsidRDefault="006C3AF5">
      <w:pPr>
        <w:spacing w:line="360" w:lineRule="auto"/>
        <w:ind w:firstLineChars="200" w:firstLine="480"/>
        <w:rPr>
          <w:b/>
          <w:sz w:val="24"/>
          <w:szCs w:val="24"/>
        </w:rPr>
      </w:pPr>
      <w:r w:rsidRPr="005608EA">
        <w:rPr>
          <w:sz w:val="24"/>
          <w:szCs w:val="24"/>
        </w:rPr>
        <w:t>本实用新型涉及一种</w:t>
      </w:r>
      <w:r w:rsidR="00E86C55">
        <w:rPr>
          <w:rFonts w:hint="eastAsia"/>
          <w:sz w:val="24"/>
          <w:szCs w:val="24"/>
        </w:rPr>
        <w:t>用于细胞培养的微型反应器系统</w:t>
      </w:r>
      <w:r w:rsidRPr="005608EA">
        <w:rPr>
          <w:sz w:val="24"/>
          <w:szCs w:val="24"/>
        </w:rPr>
        <w:t>，</w:t>
      </w:r>
      <w:r w:rsidR="00412351" w:rsidRPr="00412351">
        <w:rPr>
          <w:rFonts w:hint="eastAsia"/>
          <w:sz w:val="24"/>
          <w:szCs w:val="24"/>
        </w:rPr>
        <w:t>属于细胞培养技术领域</w:t>
      </w:r>
      <w:r w:rsidRPr="005608EA">
        <w:rPr>
          <w:sz w:val="24"/>
          <w:szCs w:val="24"/>
        </w:rPr>
        <w:t>。</w:t>
      </w:r>
    </w:p>
    <w:p w14:paraId="17087CC1" w14:textId="77777777" w:rsidR="00C73182" w:rsidRPr="005608EA" w:rsidRDefault="006C3AF5">
      <w:pPr>
        <w:spacing w:line="360" w:lineRule="auto"/>
        <w:rPr>
          <w:b/>
          <w:sz w:val="24"/>
          <w:szCs w:val="24"/>
        </w:rPr>
      </w:pPr>
      <w:r w:rsidRPr="005608EA">
        <w:rPr>
          <w:b/>
          <w:sz w:val="24"/>
          <w:szCs w:val="24"/>
        </w:rPr>
        <w:t>背景技术</w:t>
      </w:r>
    </w:p>
    <w:bookmarkEnd w:id="121"/>
    <w:p w14:paraId="0687975C" w14:textId="5CD5B704" w:rsidR="009B33AA" w:rsidRDefault="00412351" w:rsidP="00412351">
      <w:pPr>
        <w:spacing w:line="360" w:lineRule="auto"/>
        <w:ind w:firstLineChars="200" w:firstLine="480"/>
        <w:jc w:val="left"/>
        <w:rPr>
          <w:sz w:val="24"/>
          <w:szCs w:val="24"/>
        </w:rPr>
      </w:pPr>
      <w:r w:rsidRPr="00412351">
        <w:rPr>
          <w:rFonts w:hint="eastAsia"/>
          <w:sz w:val="24"/>
          <w:szCs w:val="24"/>
        </w:rPr>
        <w:t>生物反应器目的在于为所培养的生物体系如微生物细胞</w:t>
      </w:r>
      <w:r>
        <w:rPr>
          <w:rFonts w:hint="eastAsia"/>
          <w:sz w:val="24"/>
          <w:szCs w:val="24"/>
        </w:rPr>
        <w:t>、</w:t>
      </w:r>
      <w:r w:rsidRPr="00412351">
        <w:rPr>
          <w:rFonts w:hint="eastAsia"/>
          <w:sz w:val="24"/>
          <w:szCs w:val="24"/>
        </w:rPr>
        <w:t>动物细胞等提供适合其生长或产品合成的环境。这些环境参数包括但不限于温度，湿度，溶氧，二氧化碳分压</w:t>
      </w:r>
      <w:ins w:id="122" w:author="Bruce Li" w:date="2021-05-17T15:10:00Z">
        <w:r w:rsidR="00294DD6">
          <w:rPr>
            <w:rFonts w:hint="eastAsia"/>
            <w:sz w:val="24"/>
            <w:szCs w:val="24"/>
          </w:rPr>
          <w:t>（</w:t>
        </w:r>
      </w:ins>
      <w:del w:id="123" w:author="Bruce Li" w:date="2021-05-17T15:10:00Z">
        <w:r w:rsidRPr="00412351" w:rsidDel="00294DD6">
          <w:rPr>
            <w:rFonts w:hint="eastAsia"/>
            <w:sz w:val="24"/>
            <w:szCs w:val="24"/>
          </w:rPr>
          <w:delText>(</w:delText>
        </w:r>
      </w:del>
      <w:r w:rsidRPr="00412351">
        <w:rPr>
          <w:rFonts w:hint="eastAsia"/>
          <w:sz w:val="24"/>
          <w:szCs w:val="24"/>
        </w:rPr>
        <w:t>pCO2</w:t>
      </w:r>
      <w:ins w:id="124" w:author="Bruce Li" w:date="2021-05-17T15:11:00Z">
        <w:r w:rsidR="00294DD6">
          <w:rPr>
            <w:rFonts w:hint="eastAsia"/>
            <w:sz w:val="24"/>
            <w:szCs w:val="24"/>
          </w:rPr>
          <w:t>)</w:t>
        </w:r>
      </w:ins>
      <w:del w:id="125" w:author="Bruce Li" w:date="2021-05-17T15:10:00Z">
        <w:r w:rsidRPr="00412351" w:rsidDel="00294DD6">
          <w:rPr>
            <w:rFonts w:hint="eastAsia"/>
            <w:sz w:val="24"/>
            <w:szCs w:val="24"/>
          </w:rPr>
          <w:delText>)</w:delText>
        </w:r>
      </w:del>
      <w:r w:rsidRPr="00412351">
        <w:rPr>
          <w:rFonts w:hint="eastAsia"/>
          <w:sz w:val="24"/>
          <w:szCs w:val="24"/>
        </w:rPr>
        <w:t>，酸度</w:t>
      </w:r>
      <w:ins w:id="126" w:author="Bruce Li" w:date="2021-05-17T15:11:00Z">
        <w:r w:rsidR="00294DD6">
          <w:rPr>
            <w:rFonts w:hint="eastAsia"/>
            <w:sz w:val="24"/>
            <w:szCs w:val="24"/>
          </w:rPr>
          <w:t>（</w:t>
        </w:r>
      </w:ins>
      <w:del w:id="127" w:author="Bruce Li" w:date="2021-05-17T15:11:00Z">
        <w:r w:rsidRPr="00412351" w:rsidDel="00294DD6">
          <w:rPr>
            <w:rFonts w:hint="eastAsia"/>
            <w:sz w:val="24"/>
            <w:szCs w:val="24"/>
          </w:rPr>
          <w:delText>(</w:delText>
        </w:r>
      </w:del>
      <w:r w:rsidRPr="00412351">
        <w:rPr>
          <w:rFonts w:hint="eastAsia"/>
          <w:sz w:val="24"/>
          <w:szCs w:val="24"/>
        </w:rPr>
        <w:t>pH</w:t>
      </w:r>
      <w:ins w:id="128" w:author="Bruce Li" w:date="2021-05-17T15:11:00Z">
        <w:r w:rsidR="00294DD6">
          <w:rPr>
            <w:rFonts w:hint="eastAsia"/>
            <w:sz w:val="24"/>
            <w:szCs w:val="24"/>
          </w:rPr>
          <w:t>)</w:t>
        </w:r>
      </w:ins>
      <w:del w:id="129" w:author="Bruce Li" w:date="2021-05-17T15:11:00Z">
        <w:r w:rsidRPr="00412351" w:rsidDel="00294DD6">
          <w:rPr>
            <w:rFonts w:hint="eastAsia"/>
            <w:sz w:val="24"/>
            <w:szCs w:val="24"/>
          </w:rPr>
          <w:delText>)</w:delText>
        </w:r>
      </w:del>
      <w:r w:rsidRPr="00412351">
        <w:rPr>
          <w:rFonts w:hint="eastAsia"/>
          <w:sz w:val="24"/>
          <w:szCs w:val="24"/>
        </w:rPr>
        <w:t>，渗透压，离子强度，底物浓度，压强，剪切应力等。其中，动物细胞培养对环境条件的要求尤为苛刻。</w:t>
      </w:r>
    </w:p>
    <w:p w14:paraId="11BB73C2" w14:textId="090C547D" w:rsidR="001F59AB" w:rsidRDefault="009B33AA" w:rsidP="00412351">
      <w:pPr>
        <w:spacing w:line="360" w:lineRule="auto"/>
        <w:ind w:firstLineChars="200" w:firstLine="480"/>
        <w:jc w:val="left"/>
        <w:rPr>
          <w:sz w:val="24"/>
          <w:szCs w:val="24"/>
        </w:rPr>
      </w:pPr>
      <w:bookmarkStart w:id="130" w:name="_Hlk71904612"/>
      <w:r>
        <w:rPr>
          <w:rFonts w:hint="eastAsia"/>
          <w:sz w:val="24"/>
          <w:szCs w:val="24"/>
        </w:rPr>
        <w:t>现有的</w:t>
      </w:r>
      <w:r w:rsidR="00412351" w:rsidRPr="00412351">
        <w:rPr>
          <w:rFonts w:hint="eastAsia"/>
          <w:sz w:val="24"/>
          <w:szCs w:val="24"/>
        </w:rPr>
        <w:t>实验室规模的细胞培养一般在</w:t>
      </w:r>
      <w:bookmarkStart w:id="131" w:name="_Hlk71544595"/>
      <w:r>
        <w:rPr>
          <w:bCs/>
          <w:sz w:val="24"/>
          <w:szCs w:val="24"/>
        </w:rPr>
        <w:t>CO</w:t>
      </w:r>
      <w:r>
        <w:rPr>
          <w:bCs/>
          <w:sz w:val="24"/>
          <w:szCs w:val="24"/>
          <w:vertAlign w:val="subscript"/>
        </w:rPr>
        <w:t>2</w:t>
      </w:r>
      <w:bookmarkEnd w:id="131"/>
      <w:r w:rsidR="00412351" w:rsidRPr="00412351">
        <w:rPr>
          <w:rFonts w:hint="eastAsia"/>
          <w:sz w:val="24"/>
          <w:szCs w:val="24"/>
        </w:rPr>
        <w:t>培养箱内进行</w:t>
      </w:r>
      <w:r>
        <w:rPr>
          <w:rFonts w:hint="eastAsia"/>
          <w:sz w:val="24"/>
          <w:szCs w:val="24"/>
        </w:rPr>
        <w:t>，</w:t>
      </w:r>
      <w:r w:rsidR="00412351" w:rsidRPr="00412351">
        <w:rPr>
          <w:rFonts w:hint="eastAsia"/>
          <w:sz w:val="24"/>
          <w:szCs w:val="24"/>
        </w:rPr>
        <w:t>此类</w:t>
      </w:r>
      <w:r w:rsidR="00293DBB">
        <w:rPr>
          <w:rFonts w:hint="eastAsia"/>
          <w:sz w:val="24"/>
          <w:szCs w:val="24"/>
        </w:rPr>
        <w:t>培养箱</w:t>
      </w:r>
      <w:r w:rsidR="00412351" w:rsidRPr="00412351">
        <w:rPr>
          <w:rFonts w:hint="eastAsia"/>
          <w:sz w:val="24"/>
          <w:szCs w:val="24"/>
        </w:rPr>
        <w:t>仅具备控制温度、湿度、气相</w:t>
      </w:r>
      <w:r>
        <w:rPr>
          <w:bCs/>
          <w:sz w:val="24"/>
          <w:szCs w:val="24"/>
        </w:rPr>
        <w:t>CO</w:t>
      </w:r>
      <w:r>
        <w:rPr>
          <w:bCs/>
          <w:sz w:val="24"/>
          <w:szCs w:val="24"/>
          <w:vertAlign w:val="subscript"/>
        </w:rPr>
        <w:t>2</w:t>
      </w:r>
      <w:r w:rsidR="00412351" w:rsidRPr="00412351">
        <w:rPr>
          <w:rFonts w:hint="eastAsia"/>
          <w:sz w:val="24"/>
          <w:szCs w:val="24"/>
        </w:rPr>
        <w:t>浓度等简单功能。体积较大，且整个培养箱仅在单一条件下进行静置培养，无法进行充分的混合以及高效的传质</w:t>
      </w:r>
      <w:ins w:id="132" w:author="Bruce Li" w:date="2021-05-17T15:07:00Z">
        <w:r w:rsidR="00294DD6" w:rsidRPr="00412351">
          <w:rPr>
            <w:rFonts w:hint="eastAsia"/>
            <w:sz w:val="24"/>
            <w:szCs w:val="24"/>
          </w:rPr>
          <w:t>，因此无法达到更高的细胞浓度。</w:t>
        </w:r>
      </w:ins>
      <w:del w:id="133" w:author="Bruce Li" w:date="2021-05-17T15:07:00Z">
        <w:r w:rsidR="00412351" w:rsidRPr="00412351" w:rsidDel="00294DD6">
          <w:rPr>
            <w:rFonts w:hint="eastAsia"/>
            <w:sz w:val="24"/>
            <w:szCs w:val="24"/>
          </w:rPr>
          <w:delText>，因此无法达到更高的细胞浓度。</w:delText>
        </w:r>
      </w:del>
      <w:r w:rsidR="00412351" w:rsidRPr="00412351">
        <w:rPr>
          <w:rFonts w:hint="eastAsia"/>
          <w:sz w:val="24"/>
          <w:szCs w:val="24"/>
        </w:rPr>
        <w:t>此外，某些细胞体系如动物肌肉细胞，需要贴附在微载体上并在一定的剪切应力下才能正常发育，因此必须在动态的反应器内</w:t>
      </w:r>
      <w:ins w:id="134" w:author="Bruce Li" w:date="2021-05-17T15:11:00Z">
        <w:r w:rsidR="00294DD6">
          <w:rPr>
            <w:rFonts w:hint="eastAsia"/>
            <w:sz w:val="24"/>
            <w:szCs w:val="24"/>
          </w:rPr>
          <w:t>进行</w:t>
        </w:r>
      </w:ins>
      <w:r w:rsidR="00412351" w:rsidRPr="00412351">
        <w:rPr>
          <w:rFonts w:hint="eastAsia"/>
          <w:sz w:val="24"/>
          <w:szCs w:val="24"/>
        </w:rPr>
        <w:t>悬浮培养</w:t>
      </w:r>
      <w:ins w:id="135" w:author="Bruce Li" w:date="2021-05-17T15:09:00Z">
        <w:r w:rsidR="00294DD6">
          <w:rPr>
            <w:rFonts w:hint="eastAsia"/>
            <w:sz w:val="24"/>
            <w:szCs w:val="24"/>
          </w:rPr>
          <w:t>。</w:t>
        </w:r>
      </w:ins>
      <w:ins w:id="136" w:author="Bruce Li" w:date="2021-05-17T15:11:00Z">
        <w:r w:rsidR="00294DD6">
          <w:rPr>
            <w:rFonts w:hint="eastAsia"/>
            <w:sz w:val="24"/>
            <w:szCs w:val="24"/>
          </w:rPr>
          <w:t>若</w:t>
        </w:r>
      </w:ins>
      <w:del w:id="137" w:author="Bruce Li" w:date="2021-05-17T15:09:00Z">
        <w:r w:rsidR="00412351" w:rsidRPr="00412351" w:rsidDel="00294DD6">
          <w:rPr>
            <w:rFonts w:hint="eastAsia"/>
            <w:sz w:val="24"/>
            <w:szCs w:val="24"/>
          </w:rPr>
          <w:delText>，</w:delText>
        </w:r>
      </w:del>
      <w:ins w:id="138" w:author="Bruce Li" w:date="2021-05-17T15:09:00Z">
        <w:r w:rsidR="00294DD6">
          <w:rPr>
            <w:rFonts w:hint="eastAsia"/>
            <w:sz w:val="24"/>
            <w:szCs w:val="24"/>
          </w:rPr>
          <w:t>使用常规</w:t>
        </w:r>
        <w:r w:rsidR="00294DD6">
          <w:rPr>
            <w:rFonts w:hint="eastAsia"/>
            <w:sz w:val="24"/>
            <w:szCs w:val="24"/>
          </w:rPr>
          <w:t>C</w:t>
        </w:r>
        <w:r w:rsidR="00294DD6">
          <w:rPr>
            <w:sz w:val="24"/>
            <w:szCs w:val="24"/>
          </w:rPr>
          <w:t>O</w:t>
        </w:r>
        <w:r w:rsidR="00294DD6" w:rsidRPr="005B602E">
          <w:rPr>
            <w:sz w:val="24"/>
            <w:szCs w:val="24"/>
            <w:vertAlign w:val="subscript"/>
          </w:rPr>
          <w:t>2</w:t>
        </w:r>
        <w:r w:rsidR="00294DD6">
          <w:rPr>
            <w:rFonts w:hint="eastAsia"/>
            <w:sz w:val="24"/>
            <w:szCs w:val="24"/>
          </w:rPr>
          <w:t>培养箱进行悬浮，需要将整个摇床放进培养箱内，占据大量空间，造成设备震动影响其他</w:t>
        </w:r>
      </w:ins>
      <w:ins w:id="139" w:author="Bruce Li" w:date="2021-05-17T15:12:00Z">
        <w:r w:rsidR="00294DD6">
          <w:rPr>
            <w:rFonts w:hint="eastAsia"/>
            <w:sz w:val="24"/>
            <w:szCs w:val="24"/>
          </w:rPr>
          <w:t>实验</w:t>
        </w:r>
      </w:ins>
      <w:ins w:id="140" w:author="Bruce Li" w:date="2021-05-17T15:09:00Z">
        <w:r w:rsidR="00294DD6">
          <w:rPr>
            <w:rFonts w:hint="eastAsia"/>
            <w:sz w:val="24"/>
            <w:szCs w:val="24"/>
          </w:rPr>
          <w:t>。培养箱内的湿热环境还影响摇床的使用寿命。</w:t>
        </w:r>
      </w:ins>
      <w:del w:id="141" w:author="Bruce Li" w:date="2021-05-17T15:09:00Z">
        <w:r w:rsidR="00412351" w:rsidRPr="00412351" w:rsidDel="00294DD6">
          <w:rPr>
            <w:rFonts w:hint="eastAsia"/>
            <w:sz w:val="24"/>
            <w:szCs w:val="24"/>
          </w:rPr>
          <w:delText>这就需要在</w:delText>
        </w:r>
      </w:del>
      <w:ins w:id="142" w:author="Bruce Li" w:date="2021-05-17T15:09:00Z">
        <w:r w:rsidR="00294DD6">
          <w:rPr>
            <w:rFonts w:hint="eastAsia"/>
            <w:sz w:val="24"/>
            <w:szCs w:val="24"/>
          </w:rPr>
          <w:t>因此，悬浮培养一般</w:t>
        </w:r>
      </w:ins>
      <w:ins w:id="143" w:author="Bruce Li" w:date="2021-05-17T15:10:00Z">
        <w:r w:rsidR="00294DD6">
          <w:rPr>
            <w:rFonts w:hint="eastAsia"/>
            <w:sz w:val="24"/>
            <w:szCs w:val="24"/>
          </w:rPr>
          <w:t>在</w:t>
        </w:r>
      </w:ins>
      <w:del w:id="144" w:author="Bruce Li" w:date="2021-05-17T15:10:00Z">
        <w:r w:rsidR="00412351" w:rsidRPr="00412351" w:rsidDel="00294DD6">
          <w:rPr>
            <w:rFonts w:hint="eastAsia"/>
            <w:sz w:val="24"/>
            <w:szCs w:val="24"/>
          </w:rPr>
          <w:delText>更大体积的</w:delText>
        </w:r>
      </w:del>
      <w:proofErr w:type="gramStart"/>
      <w:r w:rsidR="00412351" w:rsidRPr="00412351">
        <w:rPr>
          <w:rFonts w:hint="eastAsia"/>
          <w:sz w:val="24"/>
          <w:szCs w:val="24"/>
        </w:rPr>
        <w:t>转瓶或者搅拌釜</w:t>
      </w:r>
      <w:proofErr w:type="gramEnd"/>
      <w:r w:rsidR="00412351" w:rsidRPr="00412351">
        <w:rPr>
          <w:rFonts w:hint="eastAsia"/>
          <w:sz w:val="24"/>
          <w:szCs w:val="24"/>
        </w:rPr>
        <w:t>反应器中完成，</w:t>
      </w:r>
      <w:ins w:id="145" w:author="Bruce Li" w:date="2021-05-17T15:12:00Z">
        <w:r w:rsidR="00294DD6">
          <w:rPr>
            <w:rFonts w:hint="eastAsia"/>
            <w:sz w:val="24"/>
            <w:szCs w:val="24"/>
          </w:rPr>
          <w:t>但</w:t>
        </w:r>
      </w:ins>
      <w:ins w:id="146" w:author="Bruce Li" w:date="2021-05-17T15:10:00Z">
        <w:r w:rsidR="00294DD6">
          <w:rPr>
            <w:rFonts w:hint="eastAsia"/>
            <w:sz w:val="24"/>
            <w:szCs w:val="24"/>
          </w:rPr>
          <w:t>这些设备体积较大，</w:t>
        </w:r>
      </w:ins>
      <w:r w:rsidR="00412351" w:rsidRPr="00412351">
        <w:rPr>
          <w:rFonts w:hint="eastAsia"/>
          <w:sz w:val="24"/>
          <w:szCs w:val="24"/>
        </w:rPr>
        <w:t>使用成本较高，难以实现高通量</w:t>
      </w:r>
      <w:bookmarkEnd w:id="130"/>
      <w:ins w:id="147" w:author="Bruce Li" w:date="2021-05-17T15:10:00Z">
        <w:r w:rsidR="00294DD6">
          <w:rPr>
            <w:rFonts w:hint="eastAsia"/>
            <w:sz w:val="24"/>
            <w:szCs w:val="24"/>
          </w:rPr>
          <w:t>培养</w:t>
        </w:r>
      </w:ins>
      <w:r w:rsidR="001F59AB" w:rsidRPr="001F59AB">
        <w:rPr>
          <w:rFonts w:hint="eastAsia"/>
          <w:sz w:val="24"/>
          <w:szCs w:val="24"/>
        </w:rPr>
        <w:t>。</w:t>
      </w:r>
    </w:p>
    <w:p w14:paraId="54D6D6CA" w14:textId="12D9C711" w:rsidR="00670696" w:rsidRPr="005608EA" w:rsidRDefault="00670696" w:rsidP="001F59AB">
      <w:pPr>
        <w:spacing w:line="360" w:lineRule="auto"/>
        <w:jc w:val="left"/>
        <w:rPr>
          <w:b/>
          <w:sz w:val="24"/>
          <w:szCs w:val="24"/>
        </w:rPr>
      </w:pPr>
      <w:r w:rsidRPr="005608EA">
        <w:rPr>
          <w:b/>
          <w:sz w:val="24"/>
          <w:szCs w:val="24"/>
        </w:rPr>
        <w:t>实用新型内容</w:t>
      </w:r>
    </w:p>
    <w:p w14:paraId="2704F2CA" w14:textId="77777777" w:rsidR="002A230D" w:rsidRPr="002A230D" w:rsidRDefault="002A230D" w:rsidP="002A230D">
      <w:pPr>
        <w:spacing w:line="360" w:lineRule="auto"/>
        <w:ind w:firstLineChars="200" w:firstLine="480"/>
        <w:rPr>
          <w:sz w:val="24"/>
          <w:szCs w:val="24"/>
        </w:rPr>
      </w:pPr>
      <w:r w:rsidRPr="002A230D">
        <w:rPr>
          <w:rFonts w:hint="eastAsia"/>
          <w:sz w:val="24"/>
          <w:szCs w:val="24"/>
        </w:rPr>
        <w:t>[</w:t>
      </w:r>
      <w:r w:rsidRPr="002A230D">
        <w:rPr>
          <w:rFonts w:hint="eastAsia"/>
          <w:sz w:val="24"/>
          <w:szCs w:val="24"/>
        </w:rPr>
        <w:t>技术问题</w:t>
      </w:r>
      <w:r w:rsidRPr="002A230D">
        <w:rPr>
          <w:rFonts w:hint="eastAsia"/>
          <w:sz w:val="24"/>
          <w:szCs w:val="24"/>
        </w:rPr>
        <w:t>]</w:t>
      </w:r>
    </w:p>
    <w:p w14:paraId="03E2E4D0" w14:textId="2A212460" w:rsidR="002A230D" w:rsidRPr="002A230D" w:rsidRDefault="002A230D" w:rsidP="002A230D">
      <w:pPr>
        <w:spacing w:line="360" w:lineRule="auto"/>
        <w:ind w:firstLineChars="200" w:firstLine="480"/>
        <w:rPr>
          <w:sz w:val="24"/>
          <w:szCs w:val="24"/>
        </w:rPr>
      </w:pPr>
      <w:r>
        <w:rPr>
          <w:rFonts w:hint="eastAsia"/>
          <w:sz w:val="24"/>
          <w:szCs w:val="24"/>
        </w:rPr>
        <w:t>现有的</w:t>
      </w:r>
      <w:r w:rsidRPr="00412351">
        <w:rPr>
          <w:rFonts w:hint="eastAsia"/>
          <w:sz w:val="24"/>
          <w:szCs w:val="24"/>
        </w:rPr>
        <w:t>实验室规模的细胞培养一般在</w:t>
      </w:r>
      <w:r>
        <w:rPr>
          <w:bCs/>
          <w:sz w:val="24"/>
          <w:szCs w:val="24"/>
        </w:rPr>
        <w:t>CO</w:t>
      </w:r>
      <w:r>
        <w:rPr>
          <w:bCs/>
          <w:sz w:val="24"/>
          <w:szCs w:val="24"/>
          <w:vertAlign w:val="subscript"/>
        </w:rPr>
        <w:t>2</w:t>
      </w:r>
      <w:r w:rsidRPr="00412351">
        <w:rPr>
          <w:rFonts w:hint="eastAsia"/>
          <w:sz w:val="24"/>
          <w:szCs w:val="24"/>
        </w:rPr>
        <w:t>培养箱内进行</w:t>
      </w:r>
      <w:r>
        <w:rPr>
          <w:rFonts w:hint="eastAsia"/>
          <w:sz w:val="24"/>
          <w:szCs w:val="24"/>
        </w:rPr>
        <w:t>，</w:t>
      </w:r>
      <w:r w:rsidRPr="00412351">
        <w:rPr>
          <w:rFonts w:hint="eastAsia"/>
          <w:sz w:val="24"/>
          <w:szCs w:val="24"/>
        </w:rPr>
        <w:t>此类</w:t>
      </w:r>
      <w:r>
        <w:rPr>
          <w:rFonts w:hint="eastAsia"/>
          <w:sz w:val="24"/>
          <w:szCs w:val="24"/>
        </w:rPr>
        <w:t>培养箱</w:t>
      </w:r>
      <w:r w:rsidRPr="002A230D">
        <w:rPr>
          <w:rFonts w:hint="eastAsia"/>
          <w:sz w:val="24"/>
          <w:szCs w:val="24"/>
        </w:rPr>
        <w:t>功能</w:t>
      </w:r>
      <w:r w:rsidRPr="00412351">
        <w:rPr>
          <w:rFonts w:hint="eastAsia"/>
          <w:sz w:val="24"/>
          <w:szCs w:val="24"/>
        </w:rPr>
        <w:t>简单</w:t>
      </w:r>
      <w:del w:id="148" w:author="Bruce Li" w:date="2021-05-17T15:12:00Z">
        <w:r w:rsidDel="006E70A8">
          <w:rPr>
            <w:rFonts w:hint="eastAsia"/>
            <w:sz w:val="24"/>
            <w:szCs w:val="24"/>
          </w:rPr>
          <w:delText>，</w:delText>
        </w:r>
        <w:r w:rsidRPr="00412351" w:rsidDel="006E70A8">
          <w:rPr>
            <w:rFonts w:hint="eastAsia"/>
            <w:sz w:val="24"/>
            <w:szCs w:val="24"/>
          </w:rPr>
          <w:delText>体积较大</w:delText>
        </w:r>
      </w:del>
      <w:r w:rsidRPr="00412351">
        <w:rPr>
          <w:rFonts w:hint="eastAsia"/>
          <w:sz w:val="24"/>
          <w:szCs w:val="24"/>
        </w:rPr>
        <w:t>，无法进行充分的混合以及高效的传质，无法达到更高的细胞浓度</w:t>
      </w:r>
      <w:r>
        <w:rPr>
          <w:rFonts w:hint="eastAsia"/>
          <w:sz w:val="24"/>
          <w:szCs w:val="24"/>
        </w:rPr>
        <w:t>；并且</w:t>
      </w:r>
      <w:r w:rsidRPr="00412351">
        <w:rPr>
          <w:rFonts w:hint="eastAsia"/>
          <w:sz w:val="24"/>
          <w:szCs w:val="24"/>
        </w:rPr>
        <w:t>某些细胞体系如动物肌肉细胞，须在动态的反应器内悬浮培养，</w:t>
      </w:r>
      <w:ins w:id="149" w:author="Bruce Li" w:date="2021-05-17T15:13:00Z">
        <w:r w:rsidR="006E70A8">
          <w:rPr>
            <w:rFonts w:hint="eastAsia"/>
            <w:sz w:val="24"/>
            <w:szCs w:val="24"/>
          </w:rPr>
          <w:t>常规的</w:t>
        </w:r>
      </w:ins>
      <w:r w:rsidRPr="002A230D">
        <w:rPr>
          <w:rFonts w:hint="eastAsia"/>
          <w:sz w:val="24"/>
          <w:szCs w:val="24"/>
        </w:rPr>
        <w:t>动态</w:t>
      </w:r>
      <w:del w:id="150" w:author="Bruce Li" w:date="2021-05-17T15:13:00Z">
        <w:r w:rsidRPr="002A230D" w:rsidDel="006E70A8">
          <w:rPr>
            <w:rFonts w:hint="eastAsia"/>
            <w:sz w:val="24"/>
            <w:szCs w:val="24"/>
          </w:rPr>
          <w:delText>的</w:delText>
        </w:r>
      </w:del>
      <w:r w:rsidRPr="002A230D">
        <w:rPr>
          <w:rFonts w:hint="eastAsia"/>
          <w:sz w:val="24"/>
          <w:szCs w:val="24"/>
        </w:rPr>
        <w:t>反应器</w:t>
      </w:r>
      <w:r w:rsidRPr="00412351">
        <w:rPr>
          <w:rFonts w:hint="eastAsia"/>
          <w:sz w:val="24"/>
          <w:szCs w:val="24"/>
        </w:rPr>
        <w:t>使用成本较高，难以实现高通量</w:t>
      </w:r>
      <w:r w:rsidRPr="002A230D">
        <w:rPr>
          <w:rFonts w:hint="eastAsia"/>
          <w:sz w:val="24"/>
          <w:szCs w:val="24"/>
        </w:rPr>
        <w:t>。</w:t>
      </w:r>
    </w:p>
    <w:p w14:paraId="4BEBAF2B" w14:textId="77777777" w:rsidR="002A230D" w:rsidRDefault="002A230D" w:rsidP="002A230D">
      <w:pPr>
        <w:spacing w:line="360" w:lineRule="auto"/>
        <w:ind w:firstLineChars="200" w:firstLine="480"/>
        <w:rPr>
          <w:sz w:val="24"/>
          <w:szCs w:val="24"/>
        </w:rPr>
      </w:pPr>
      <w:r w:rsidRPr="002A230D">
        <w:rPr>
          <w:rFonts w:hint="eastAsia"/>
          <w:sz w:val="24"/>
          <w:szCs w:val="24"/>
        </w:rPr>
        <w:t>[</w:t>
      </w:r>
      <w:r w:rsidRPr="002A230D">
        <w:rPr>
          <w:rFonts w:hint="eastAsia"/>
          <w:sz w:val="24"/>
          <w:szCs w:val="24"/>
        </w:rPr>
        <w:t>技术方案</w:t>
      </w:r>
      <w:r w:rsidRPr="002A230D">
        <w:rPr>
          <w:rFonts w:hint="eastAsia"/>
          <w:sz w:val="24"/>
          <w:szCs w:val="24"/>
        </w:rPr>
        <w:t>]</w:t>
      </w:r>
    </w:p>
    <w:p w14:paraId="413CC278" w14:textId="67F5BF08" w:rsidR="00020B63" w:rsidRDefault="00302B30" w:rsidP="009F51AF">
      <w:pPr>
        <w:spacing w:line="360" w:lineRule="auto"/>
        <w:ind w:firstLineChars="200" w:firstLine="480"/>
        <w:rPr>
          <w:sz w:val="24"/>
          <w:szCs w:val="24"/>
        </w:rPr>
      </w:pPr>
      <w:r w:rsidRPr="00302B30">
        <w:rPr>
          <w:rFonts w:hint="eastAsia"/>
          <w:sz w:val="24"/>
          <w:szCs w:val="24"/>
        </w:rPr>
        <w:t>本实用新型</w:t>
      </w:r>
      <w:r w:rsidR="006C3AF5" w:rsidRPr="005608EA">
        <w:rPr>
          <w:sz w:val="24"/>
          <w:szCs w:val="24"/>
        </w:rPr>
        <w:t>提供了一种</w:t>
      </w:r>
      <w:r w:rsidR="00E86C55">
        <w:rPr>
          <w:sz w:val="24"/>
          <w:szCs w:val="24"/>
        </w:rPr>
        <w:t>用于细胞培养的微型反应器系统</w:t>
      </w:r>
      <w:bookmarkStart w:id="151" w:name="_Hlk70115257"/>
      <w:r w:rsidR="00454316" w:rsidRPr="00454316">
        <w:rPr>
          <w:rFonts w:hint="eastAsia"/>
          <w:sz w:val="24"/>
          <w:szCs w:val="24"/>
        </w:rPr>
        <w:t>，</w:t>
      </w:r>
      <w:r w:rsidR="002A230D" w:rsidRPr="002A230D">
        <w:rPr>
          <w:rFonts w:hint="eastAsia"/>
          <w:sz w:val="24"/>
          <w:szCs w:val="24"/>
        </w:rPr>
        <w:t>该微型反应器系统将</w:t>
      </w:r>
      <w:ins w:id="152" w:author="Bruce Li" w:date="2021-05-17T15:14:00Z">
        <w:r w:rsidR="006E70A8">
          <w:rPr>
            <w:rFonts w:hint="eastAsia"/>
            <w:sz w:val="24"/>
            <w:szCs w:val="24"/>
          </w:rPr>
          <w:t>一次性培养</w:t>
        </w:r>
      </w:ins>
      <w:r w:rsidR="002A230D" w:rsidRPr="002A230D">
        <w:rPr>
          <w:rFonts w:hint="eastAsia"/>
          <w:sz w:val="24"/>
          <w:szCs w:val="24"/>
        </w:rPr>
        <w:t>方瓶</w:t>
      </w:r>
      <w:ins w:id="153" w:author="Bruce Li" w:date="2021-05-17T15:13:00Z">
        <w:r w:rsidR="006E70A8">
          <w:rPr>
            <w:rFonts w:hint="eastAsia"/>
            <w:sz w:val="24"/>
            <w:szCs w:val="24"/>
          </w:rPr>
          <w:t>等</w:t>
        </w:r>
      </w:ins>
      <w:del w:id="154" w:author="Bruce Li" w:date="2021-05-17T15:13:00Z">
        <w:r w:rsidR="002A230D" w:rsidRPr="002A230D" w:rsidDel="006E70A8">
          <w:rPr>
            <w:rFonts w:hint="eastAsia"/>
            <w:sz w:val="24"/>
            <w:szCs w:val="24"/>
          </w:rPr>
          <w:delText>，</w:delText>
        </w:r>
      </w:del>
      <w:del w:id="155" w:author="Bruce Li" w:date="2021-05-17T15:14:00Z">
        <w:r w:rsidR="002A230D" w:rsidRPr="002A230D" w:rsidDel="006E70A8">
          <w:rPr>
            <w:rFonts w:hint="eastAsia"/>
            <w:sz w:val="24"/>
            <w:szCs w:val="24"/>
          </w:rPr>
          <w:delText>培养</w:delText>
        </w:r>
      </w:del>
      <w:ins w:id="156" w:author="Bruce Li" w:date="2021-05-17T15:14:00Z">
        <w:r w:rsidR="006E70A8">
          <w:rPr>
            <w:rFonts w:hint="eastAsia"/>
            <w:sz w:val="24"/>
            <w:szCs w:val="24"/>
          </w:rPr>
          <w:t>器</w:t>
        </w:r>
      </w:ins>
      <w:r w:rsidR="002A230D" w:rsidRPr="002A230D">
        <w:rPr>
          <w:rFonts w:hint="eastAsia"/>
          <w:sz w:val="24"/>
          <w:szCs w:val="24"/>
        </w:rPr>
        <w:t>皿</w:t>
      </w:r>
      <w:del w:id="157" w:author="Bruce Li" w:date="2021-05-17T15:14:00Z">
        <w:r w:rsidR="002A230D" w:rsidRPr="002A230D" w:rsidDel="006E70A8">
          <w:rPr>
            <w:rFonts w:hint="eastAsia"/>
            <w:sz w:val="24"/>
            <w:szCs w:val="24"/>
          </w:rPr>
          <w:delText>等用于静止培养的器皿</w:delText>
        </w:r>
      </w:del>
      <w:r w:rsidR="002A230D" w:rsidRPr="002A230D">
        <w:rPr>
          <w:rFonts w:hint="eastAsia"/>
          <w:sz w:val="24"/>
          <w:szCs w:val="24"/>
        </w:rPr>
        <w:t>与运动形式的摇床相耦合，添加多种传感器，精确在线测量或控制气速、温度、湿度、</w:t>
      </w:r>
      <w:bookmarkStart w:id="158" w:name="_Hlk71986519"/>
      <w:r w:rsidR="00020B63">
        <w:rPr>
          <w:bCs/>
          <w:sz w:val="24"/>
          <w:szCs w:val="24"/>
        </w:rPr>
        <w:t>CO</w:t>
      </w:r>
      <w:r w:rsidR="00020B63">
        <w:rPr>
          <w:bCs/>
          <w:sz w:val="24"/>
          <w:szCs w:val="24"/>
          <w:vertAlign w:val="subscript"/>
        </w:rPr>
        <w:t>2</w:t>
      </w:r>
      <w:bookmarkEnd w:id="158"/>
      <w:r w:rsidR="002A230D" w:rsidRPr="002A230D">
        <w:rPr>
          <w:rFonts w:hint="eastAsia"/>
          <w:sz w:val="24"/>
          <w:szCs w:val="24"/>
        </w:rPr>
        <w:t>浓度、溶氧</w:t>
      </w:r>
      <w:ins w:id="159" w:author="Bruce Li" w:date="2021-05-17T15:14:00Z">
        <w:r w:rsidR="006E70A8">
          <w:rPr>
            <w:rFonts w:hint="eastAsia"/>
            <w:sz w:val="24"/>
            <w:szCs w:val="24"/>
          </w:rPr>
          <w:t>、</w:t>
        </w:r>
        <w:r w:rsidR="006E70A8">
          <w:rPr>
            <w:rFonts w:hint="eastAsia"/>
            <w:sz w:val="24"/>
            <w:szCs w:val="24"/>
          </w:rPr>
          <w:t>p</w:t>
        </w:r>
        <w:r w:rsidR="006E70A8">
          <w:rPr>
            <w:sz w:val="24"/>
            <w:szCs w:val="24"/>
          </w:rPr>
          <w:t>H</w:t>
        </w:r>
      </w:ins>
      <w:r w:rsidR="002A230D" w:rsidRPr="002A230D">
        <w:rPr>
          <w:rFonts w:hint="eastAsia"/>
          <w:sz w:val="24"/>
          <w:szCs w:val="24"/>
        </w:rPr>
        <w:t>等环境参数以及细胞相对浓度等指标，实现高通量，高密度培养</w:t>
      </w:r>
      <w:r w:rsidR="00020B63">
        <w:rPr>
          <w:rFonts w:hint="eastAsia"/>
          <w:sz w:val="24"/>
          <w:szCs w:val="24"/>
        </w:rPr>
        <w:t>。</w:t>
      </w:r>
    </w:p>
    <w:p w14:paraId="04810153" w14:textId="76422B19" w:rsidR="00AE0091" w:rsidRPr="00AE0091" w:rsidRDefault="00DC3645" w:rsidP="00AE0091">
      <w:pPr>
        <w:spacing w:line="360" w:lineRule="auto"/>
        <w:ind w:firstLineChars="200" w:firstLine="480"/>
        <w:rPr>
          <w:sz w:val="24"/>
          <w:szCs w:val="24"/>
        </w:rPr>
      </w:pPr>
      <w:r>
        <w:rPr>
          <w:rFonts w:hint="eastAsia"/>
          <w:sz w:val="24"/>
          <w:szCs w:val="24"/>
        </w:rPr>
        <w:t>所述</w:t>
      </w:r>
      <w:r w:rsidR="00E86C55">
        <w:rPr>
          <w:rFonts w:hint="eastAsia"/>
          <w:sz w:val="24"/>
          <w:szCs w:val="24"/>
        </w:rPr>
        <w:t>用于细胞培养的微型反应器系统</w:t>
      </w:r>
      <w:r w:rsidR="00AE0091" w:rsidRPr="00AE0091">
        <w:rPr>
          <w:rFonts w:hint="eastAsia"/>
          <w:sz w:val="24"/>
          <w:szCs w:val="24"/>
        </w:rPr>
        <w:t>包括</w:t>
      </w:r>
      <w:ins w:id="160" w:author="Bruce Li" w:date="2021-05-17T15:14:00Z">
        <w:r w:rsidR="006E70A8">
          <w:rPr>
            <w:rFonts w:hint="eastAsia"/>
            <w:sz w:val="24"/>
            <w:szCs w:val="24"/>
          </w:rPr>
          <w:t>相对</w:t>
        </w:r>
      </w:ins>
      <w:ins w:id="161" w:author="Bruce Li" w:date="2021-05-17T15:15:00Z">
        <w:r w:rsidR="006E70A8">
          <w:rPr>
            <w:rFonts w:hint="eastAsia"/>
            <w:sz w:val="24"/>
            <w:szCs w:val="24"/>
          </w:rPr>
          <w:t>独立、可拆卸的培养器皿、</w:t>
        </w:r>
      </w:ins>
      <w:r w:rsidR="00AE0091" w:rsidRPr="00AE0091">
        <w:rPr>
          <w:rFonts w:hint="eastAsia"/>
          <w:sz w:val="24"/>
          <w:szCs w:val="24"/>
        </w:rPr>
        <w:t>培养箱和动力装置</w:t>
      </w:r>
      <w:ins w:id="162" w:author="Bruce Li" w:date="2021-05-17T15:15:00Z">
        <w:r w:rsidR="006E70A8">
          <w:rPr>
            <w:rFonts w:hint="eastAsia"/>
            <w:sz w:val="24"/>
            <w:szCs w:val="24"/>
          </w:rPr>
          <w:t>。</w:t>
        </w:r>
      </w:ins>
      <w:del w:id="163" w:author="Bruce Li" w:date="2021-05-17T15:15:00Z">
        <w:r w:rsidR="00AE0091" w:rsidRPr="00AE0091" w:rsidDel="006E70A8">
          <w:rPr>
            <w:rFonts w:hint="eastAsia"/>
            <w:sz w:val="24"/>
            <w:szCs w:val="24"/>
          </w:rPr>
          <w:delText>，</w:delText>
        </w:r>
      </w:del>
      <w:r w:rsidR="00AE0091" w:rsidRPr="00AE0091">
        <w:rPr>
          <w:rFonts w:hint="eastAsia"/>
          <w:sz w:val="24"/>
          <w:szCs w:val="24"/>
        </w:rPr>
        <w:t>所述培养箱包括顶盖、主反应室、储水槽和气体混合区，所述储水槽内设有加热片、温湿度传感器和</w:t>
      </w:r>
      <w:proofErr w:type="gramStart"/>
      <w:r w:rsidR="00AE0091" w:rsidRPr="00AE0091">
        <w:rPr>
          <w:rFonts w:hint="eastAsia"/>
          <w:sz w:val="24"/>
          <w:szCs w:val="24"/>
        </w:rPr>
        <w:t>液位</w:t>
      </w:r>
      <w:proofErr w:type="gramEnd"/>
      <w:r w:rsidR="00AE0091" w:rsidRPr="00AE0091">
        <w:rPr>
          <w:rFonts w:hint="eastAsia"/>
          <w:sz w:val="24"/>
          <w:szCs w:val="24"/>
        </w:rPr>
        <w:t>传感器，储水槽与气体混合区之间设有风扇；所述主反应室内设有</w:t>
      </w:r>
      <w:r w:rsidR="00AE0091">
        <w:rPr>
          <w:bCs/>
          <w:sz w:val="24"/>
          <w:szCs w:val="24"/>
        </w:rPr>
        <w:t>CO</w:t>
      </w:r>
      <w:r w:rsidR="00AE0091">
        <w:rPr>
          <w:bCs/>
          <w:sz w:val="24"/>
          <w:szCs w:val="24"/>
          <w:vertAlign w:val="subscript"/>
        </w:rPr>
        <w:t>2</w:t>
      </w:r>
      <w:r w:rsidR="00AE0091" w:rsidRPr="00AE0091">
        <w:rPr>
          <w:rFonts w:hint="eastAsia"/>
          <w:sz w:val="24"/>
          <w:szCs w:val="24"/>
        </w:rPr>
        <w:t>传感器、</w:t>
      </w:r>
      <w:ins w:id="164" w:author="Bruce Li" w:date="2021-05-17T15:16:00Z">
        <w:r w:rsidR="006E70A8">
          <w:rPr>
            <w:rFonts w:hint="eastAsia"/>
            <w:sz w:val="24"/>
            <w:szCs w:val="24"/>
          </w:rPr>
          <w:t>可拆卸的</w:t>
        </w:r>
      </w:ins>
      <w:del w:id="165" w:author="Bruce Li" w:date="2021-05-17T15:16:00Z">
        <w:r w:rsidR="00AE0091" w:rsidRPr="00AE0091" w:rsidDel="006E70A8">
          <w:rPr>
            <w:rFonts w:hint="eastAsia"/>
            <w:sz w:val="24"/>
            <w:szCs w:val="24"/>
          </w:rPr>
          <w:delText>光学</w:delText>
        </w:r>
      </w:del>
      <w:del w:id="166" w:author="Bruce Li" w:date="2021-05-17T15:15:00Z">
        <w:r w:rsidR="00AE0091" w:rsidRPr="00AE0091" w:rsidDel="006E70A8">
          <w:rPr>
            <w:rFonts w:hint="eastAsia"/>
            <w:sz w:val="24"/>
            <w:szCs w:val="24"/>
          </w:rPr>
          <w:delText>溶氧探头</w:delText>
        </w:r>
      </w:del>
      <w:del w:id="167" w:author="Bruce Li" w:date="2021-05-17T15:16:00Z">
        <w:r w:rsidR="00AE0091" w:rsidRPr="00AE0091" w:rsidDel="006E70A8">
          <w:rPr>
            <w:rFonts w:hint="eastAsia"/>
            <w:sz w:val="24"/>
            <w:szCs w:val="24"/>
          </w:rPr>
          <w:delText>、</w:delText>
        </w:r>
      </w:del>
      <w:ins w:id="168" w:author="Bruce Li" w:date="2021-05-17T15:16:00Z">
        <w:r w:rsidR="006E70A8">
          <w:rPr>
            <w:rFonts w:hint="eastAsia"/>
            <w:sz w:val="24"/>
            <w:szCs w:val="24"/>
          </w:rPr>
          <w:t>反应器皿</w:t>
        </w:r>
      </w:ins>
      <w:r w:rsidR="00AE0091" w:rsidRPr="00AE0091">
        <w:rPr>
          <w:rFonts w:hint="eastAsia"/>
          <w:sz w:val="24"/>
          <w:szCs w:val="24"/>
        </w:rPr>
        <w:t>支架和底座；</w:t>
      </w:r>
      <w:ins w:id="169" w:author="Bruce Li" w:date="2021-05-17T15:16:00Z">
        <w:r w:rsidR="006E70A8">
          <w:rPr>
            <w:rFonts w:hint="eastAsia"/>
            <w:sz w:val="24"/>
            <w:szCs w:val="24"/>
          </w:rPr>
          <w:t>所述底座上设有</w:t>
        </w:r>
        <w:r w:rsidR="006E70A8" w:rsidRPr="00AE0091">
          <w:rPr>
            <w:rFonts w:hint="eastAsia"/>
            <w:sz w:val="24"/>
            <w:szCs w:val="24"/>
          </w:rPr>
          <w:t>光学</w:t>
        </w:r>
        <w:r w:rsidR="006E70A8">
          <w:rPr>
            <w:rFonts w:hint="eastAsia"/>
            <w:sz w:val="24"/>
            <w:szCs w:val="24"/>
          </w:rPr>
          <w:t>溶氧、</w:t>
        </w:r>
        <w:r w:rsidR="006E70A8">
          <w:rPr>
            <w:rFonts w:hint="eastAsia"/>
            <w:sz w:val="24"/>
            <w:szCs w:val="24"/>
          </w:rPr>
          <w:t>p</w:t>
        </w:r>
        <w:r w:rsidR="006E70A8">
          <w:rPr>
            <w:sz w:val="24"/>
            <w:szCs w:val="24"/>
          </w:rPr>
          <w:t>H</w:t>
        </w:r>
        <w:r w:rsidR="006E70A8">
          <w:rPr>
            <w:rFonts w:hint="eastAsia"/>
            <w:sz w:val="24"/>
            <w:szCs w:val="24"/>
          </w:rPr>
          <w:t>传感器所用的光纤</w:t>
        </w:r>
        <w:r w:rsidR="006E70A8">
          <w:rPr>
            <w:rFonts w:hint="eastAsia"/>
            <w:sz w:val="24"/>
            <w:szCs w:val="24"/>
          </w:rPr>
          <w:t>适</w:t>
        </w:r>
        <w:r w:rsidR="006E70A8">
          <w:rPr>
            <w:rFonts w:hint="eastAsia"/>
            <w:sz w:val="24"/>
            <w:szCs w:val="24"/>
          </w:rPr>
          <w:lastRenderedPageBreak/>
          <w:t>配器。</w:t>
        </w:r>
      </w:ins>
      <w:r w:rsidR="00AE0091" w:rsidRPr="00AE0091">
        <w:rPr>
          <w:rFonts w:hint="eastAsia"/>
          <w:sz w:val="24"/>
          <w:szCs w:val="24"/>
        </w:rPr>
        <w:t>所述顶盖的上方设有气体流量控制器，所述气体流量控制器与气体混合区连通。</w:t>
      </w:r>
    </w:p>
    <w:p w14:paraId="2BEBE275" w14:textId="73E963BA" w:rsidR="00AE0091" w:rsidRDefault="001331F2" w:rsidP="00AE0091">
      <w:pPr>
        <w:spacing w:line="360" w:lineRule="auto"/>
        <w:ind w:firstLineChars="200" w:firstLine="480"/>
        <w:rPr>
          <w:sz w:val="24"/>
          <w:szCs w:val="24"/>
        </w:rPr>
      </w:pPr>
      <w:r w:rsidRPr="001331F2">
        <w:rPr>
          <w:rFonts w:hint="eastAsia"/>
          <w:sz w:val="24"/>
          <w:szCs w:val="24"/>
        </w:rPr>
        <w:t>在本实用新型的一种实施方式中，</w:t>
      </w:r>
      <w:r w:rsidR="00AE0091" w:rsidRPr="00AE0091">
        <w:rPr>
          <w:rFonts w:hint="eastAsia"/>
          <w:sz w:val="24"/>
          <w:szCs w:val="24"/>
        </w:rPr>
        <w:t>所述主反应室与气体混合区之间设有隔板，所述隔板内设有导流孔，所述导流孔内设有导流板，所述导流板的一端伸入主反应室，另一端伸入气体混合区</w:t>
      </w:r>
      <w:r w:rsidR="00AE0091">
        <w:rPr>
          <w:rFonts w:hint="eastAsia"/>
          <w:sz w:val="24"/>
          <w:szCs w:val="24"/>
        </w:rPr>
        <w:t>。</w:t>
      </w:r>
    </w:p>
    <w:p w14:paraId="17141AC0" w14:textId="16D193A5" w:rsidR="009F51AF" w:rsidRPr="009F51AF" w:rsidRDefault="009F51AF" w:rsidP="00AE0091">
      <w:pPr>
        <w:spacing w:line="360" w:lineRule="auto"/>
        <w:ind w:firstLineChars="200" w:firstLine="480"/>
        <w:rPr>
          <w:sz w:val="24"/>
          <w:szCs w:val="24"/>
        </w:rPr>
      </w:pPr>
      <w:r w:rsidRPr="009F51AF">
        <w:rPr>
          <w:rFonts w:hint="eastAsia"/>
          <w:sz w:val="24"/>
          <w:szCs w:val="24"/>
        </w:rPr>
        <w:t>在本实用新型的一种实施方式中，所述</w:t>
      </w:r>
      <w:ins w:id="170" w:author="Bruce Li" w:date="2021-05-17T15:17:00Z">
        <w:r w:rsidR="00B960D9">
          <w:rPr>
            <w:rFonts w:hint="eastAsia"/>
            <w:sz w:val="24"/>
            <w:szCs w:val="24"/>
          </w:rPr>
          <w:t>可拆卸</w:t>
        </w:r>
      </w:ins>
      <w:r w:rsidRPr="009F51AF">
        <w:rPr>
          <w:rFonts w:hint="eastAsia"/>
          <w:sz w:val="24"/>
          <w:szCs w:val="24"/>
        </w:rPr>
        <w:t>底座位于主反应室的底板内，底座的数量至少为一个，底座内</w:t>
      </w:r>
      <w:del w:id="171" w:author="Bruce Li" w:date="2021-05-17T15:19:00Z">
        <w:r w:rsidRPr="009F51AF" w:rsidDel="00B960D9">
          <w:rPr>
            <w:rFonts w:hint="eastAsia"/>
            <w:sz w:val="24"/>
            <w:szCs w:val="24"/>
          </w:rPr>
          <w:delText>固定</w:delText>
        </w:r>
      </w:del>
      <w:ins w:id="172" w:author="Bruce Li" w:date="2021-05-17T15:19:00Z">
        <w:r w:rsidR="00B960D9">
          <w:rPr>
            <w:rFonts w:hint="eastAsia"/>
            <w:sz w:val="24"/>
            <w:szCs w:val="24"/>
          </w:rPr>
          <w:t>安装</w:t>
        </w:r>
      </w:ins>
      <w:r w:rsidRPr="009F51AF">
        <w:rPr>
          <w:rFonts w:hint="eastAsia"/>
          <w:sz w:val="24"/>
          <w:szCs w:val="24"/>
        </w:rPr>
        <w:t>有</w:t>
      </w:r>
      <w:ins w:id="173" w:author="Bruce Li" w:date="2021-05-17T15:19:00Z">
        <w:r w:rsidR="00B960D9">
          <w:rPr>
            <w:rFonts w:hint="eastAsia"/>
            <w:sz w:val="24"/>
            <w:szCs w:val="24"/>
          </w:rPr>
          <w:t>光纤适配器</w:t>
        </w:r>
      </w:ins>
      <w:bookmarkStart w:id="174" w:name="_GoBack"/>
      <w:bookmarkEnd w:id="174"/>
      <w:r w:rsidRPr="009F51AF">
        <w:rPr>
          <w:rFonts w:hint="eastAsia"/>
          <w:sz w:val="24"/>
          <w:szCs w:val="24"/>
        </w:rPr>
        <w:t>光学溶氧探头，底座上方固定有支架。</w:t>
      </w:r>
    </w:p>
    <w:p w14:paraId="7952E2FB" w14:textId="2170B202" w:rsidR="009F51AF" w:rsidRPr="009F51AF" w:rsidRDefault="009F51AF" w:rsidP="009F51AF">
      <w:pPr>
        <w:spacing w:line="360" w:lineRule="auto"/>
        <w:ind w:firstLineChars="200" w:firstLine="480"/>
        <w:rPr>
          <w:sz w:val="24"/>
          <w:szCs w:val="24"/>
        </w:rPr>
      </w:pPr>
      <w:r w:rsidRPr="009F51AF">
        <w:rPr>
          <w:rFonts w:hint="eastAsia"/>
          <w:sz w:val="24"/>
          <w:szCs w:val="24"/>
        </w:rPr>
        <w:t>在本实用新型的一种实施方式中，所述光学溶氧探头通过导线连接有光学</w:t>
      </w:r>
      <w:proofErr w:type="gramStart"/>
      <w:r w:rsidRPr="009F51AF">
        <w:rPr>
          <w:rFonts w:hint="eastAsia"/>
          <w:sz w:val="24"/>
          <w:szCs w:val="24"/>
        </w:rPr>
        <w:t>溶</w:t>
      </w:r>
      <w:proofErr w:type="gramEnd"/>
      <w:r w:rsidRPr="009F51AF">
        <w:rPr>
          <w:rFonts w:hint="eastAsia"/>
          <w:sz w:val="24"/>
          <w:szCs w:val="24"/>
        </w:rPr>
        <w:t>氧传感器。</w:t>
      </w:r>
    </w:p>
    <w:p w14:paraId="7BDAAFF7" w14:textId="1B11B8FF" w:rsidR="009F51AF" w:rsidRPr="009F51AF" w:rsidRDefault="009F51AF" w:rsidP="009F51AF">
      <w:pPr>
        <w:spacing w:line="360" w:lineRule="auto"/>
        <w:ind w:firstLineChars="200" w:firstLine="480"/>
        <w:rPr>
          <w:sz w:val="24"/>
          <w:szCs w:val="24"/>
        </w:rPr>
      </w:pPr>
      <w:r w:rsidRPr="009F51AF">
        <w:rPr>
          <w:rFonts w:hint="eastAsia"/>
          <w:sz w:val="24"/>
          <w:szCs w:val="24"/>
        </w:rPr>
        <w:t>在本实用新型的一种实施方式中，所述培养箱的下方设有动力装置，所述动力装置为翘板摇床、圆周摇床或摆床。</w:t>
      </w:r>
    </w:p>
    <w:p w14:paraId="0F9D8F71" w14:textId="757AD29B" w:rsidR="009F51AF" w:rsidRPr="009F51AF" w:rsidRDefault="009F51AF" w:rsidP="009F51AF">
      <w:pPr>
        <w:spacing w:line="360" w:lineRule="auto"/>
        <w:ind w:firstLineChars="200" w:firstLine="480"/>
        <w:rPr>
          <w:sz w:val="24"/>
          <w:szCs w:val="24"/>
        </w:rPr>
      </w:pPr>
      <w:r w:rsidRPr="009F51AF">
        <w:rPr>
          <w:rFonts w:hint="eastAsia"/>
          <w:sz w:val="24"/>
          <w:szCs w:val="24"/>
        </w:rPr>
        <w:t>在本实用新型的一种实施方式中，所述培养箱与动力装置均通过导线连接有控制器，所述控制器连接有计算机。</w:t>
      </w:r>
    </w:p>
    <w:p w14:paraId="2A94AD81" w14:textId="6F9AF021" w:rsidR="009F51AF" w:rsidRPr="009F51AF" w:rsidRDefault="009F51AF" w:rsidP="009F51AF">
      <w:pPr>
        <w:spacing w:line="360" w:lineRule="auto"/>
        <w:ind w:firstLineChars="200" w:firstLine="480"/>
        <w:rPr>
          <w:sz w:val="24"/>
          <w:szCs w:val="24"/>
        </w:rPr>
      </w:pPr>
      <w:r w:rsidRPr="009F51AF">
        <w:rPr>
          <w:rFonts w:hint="eastAsia"/>
          <w:sz w:val="24"/>
          <w:szCs w:val="24"/>
        </w:rPr>
        <w:t>在本实用新型的一种实施方式中，所述主反应室和顶盖内均设有隔热夹层。</w:t>
      </w:r>
    </w:p>
    <w:p w14:paraId="718EE01F" w14:textId="61A35DBB" w:rsidR="009F51AF" w:rsidRDefault="009F51AF" w:rsidP="009F51AF">
      <w:pPr>
        <w:spacing w:line="360" w:lineRule="auto"/>
        <w:ind w:firstLineChars="200" w:firstLine="480"/>
        <w:rPr>
          <w:sz w:val="24"/>
          <w:szCs w:val="24"/>
        </w:rPr>
      </w:pPr>
      <w:r w:rsidRPr="009F51AF">
        <w:rPr>
          <w:rFonts w:hint="eastAsia"/>
          <w:sz w:val="24"/>
          <w:szCs w:val="24"/>
        </w:rPr>
        <w:t>在本实用新型的一种实施方式中，用于细胞培养的微型反应器系统用于培养微生物细胞或动物细胞</w:t>
      </w:r>
      <w:r w:rsidR="006F774B">
        <w:rPr>
          <w:rFonts w:hint="eastAsia"/>
          <w:sz w:val="24"/>
          <w:szCs w:val="24"/>
        </w:rPr>
        <w:t>。</w:t>
      </w:r>
    </w:p>
    <w:bookmarkEnd w:id="151"/>
    <w:p w14:paraId="2186D025" w14:textId="28585E7D" w:rsidR="00C73182" w:rsidRDefault="006C3AF5">
      <w:pPr>
        <w:spacing w:line="360" w:lineRule="auto"/>
        <w:ind w:firstLineChars="200" w:firstLine="480"/>
        <w:jc w:val="left"/>
        <w:rPr>
          <w:bCs/>
          <w:color w:val="000000"/>
          <w:sz w:val="24"/>
          <w:szCs w:val="24"/>
        </w:rPr>
      </w:pPr>
      <w:r w:rsidRPr="005608EA">
        <w:rPr>
          <w:bCs/>
          <w:color w:val="000000"/>
          <w:sz w:val="24"/>
          <w:szCs w:val="24"/>
        </w:rPr>
        <w:t>[</w:t>
      </w:r>
      <w:r w:rsidRPr="005608EA">
        <w:rPr>
          <w:bCs/>
          <w:color w:val="000000"/>
          <w:sz w:val="24"/>
          <w:szCs w:val="24"/>
        </w:rPr>
        <w:t>有益效果</w:t>
      </w:r>
      <w:r w:rsidRPr="005608EA">
        <w:rPr>
          <w:bCs/>
          <w:color w:val="000000"/>
          <w:sz w:val="24"/>
          <w:szCs w:val="24"/>
        </w:rPr>
        <w:t>]</w:t>
      </w:r>
    </w:p>
    <w:p w14:paraId="31F71CF8" w14:textId="42F6FF24" w:rsidR="00020B63" w:rsidRDefault="00E67FB1" w:rsidP="00CE4209">
      <w:pPr>
        <w:spacing w:line="360" w:lineRule="auto"/>
        <w:ind w:firstLineChars="200" w:firstLine="480"/>
        <w:rPr>
          <w:bCs/>
          <w:color w:val="000000"/>
          <w:sz w:val="24"/>
          <w:szCs w:val="24"/>
        </w:rPr>
      </w:pPr>
      <w:bookmarkStart w:id="175" w:name="_Hlk70276447"/>
      <w:r>
        <w:rPr>
          <w:rFonts w:hint="eastAsia"/>
          <w:bCs/>
          <w:color w:val="000000"/>
          <w:sz w:val="24"/>
          <w:szCs w:val="24"/>
        </w:rPr>
        <w:t>1</w:t>
      </w:r>
      <w:r>
        <w:rPr>
          <w:rFonts w:hint="eastAsia"/>
          <w:bCs/>
          <w:color w:val="000000"/>
          <w:sz w:val="24"/>
          <w:szCs w:val="24"/>
        </w:rPr>
        <w:t>、</w:t>
      </w:r>
      <w:bookmarkStart w:id="176" w:name="_Hlk70257951"/>
      <w:r w:rsidR="00ED1E3B">
        <w:rPr>
          <w:rFonts w:hint="eastAsia"/>
          <w:bCs/>
          <w:color w:val="000000"/>
          <w:sz w:val="24"/>
          <w:szCs w:val="24"/>
        </w:rPr>
        <w:t>本实用新型</w:t>
      </w:r>
      <w:r w:rsidR="00020B63">
        <w:rPr>
          <w:rFonts w:hint="eastAsia"/>
          <w:bCs/>
          <w:color w:val="000000"/>
          <w:sz w:val="24"/>
          <w:szCs w:val="24"/>
        </w:rPr>
        <w:t>在</w:t>
      </w:r>
      <w:r w:rsidR="00020B63" w:rsidRPr="00020B63">
        <w:rPr>
          <w:rFonts w:hint="eastAsia"/>
          <w:bCs/>
          <w:color w:val="000000"/>
          <w:sz w:val="24"/>
          <w:szCs w:val="24"/>
        </w:rPr>
        <w:t>储水槽内设有加热片、温湿度传感器和液位传感器，</w:t>
      </w:r>
      <w:r w:rsidR="00020B63">
        <w:rPr>
          <w:rFonts w:hint="eastAsia"/>
          <w:bCs/>
          <w:color w:val="000000"/>
          <w:sz w:val="24"/>
          <w:szCs w:val="24"/>
        </w:rPr>
        <w:t>在</w:t>
      </w:r>
      <w:r w:rsidR="00020B63" w:rsidRPr="00020B63">
        <w:rPr>
          <w:rFonts w:hint="eastAsia"/>
          <w:bCs/>
          <w:color w:val="000000"/>
          <w:sz w:val="24"/>
          <w:szCs w:val="24"/>
        </w:rPr>
        <w:t>主反应室内设有</w:t>
      </w:r>
      <w:r w:rsidR="00020B63" w:rsidRPr="009F51AF">
        <w:rPr>
          <w:rFonts w:hint="eastAsia"/>
          <w:sz w:val="24"/>
          <w:szCs w:val="24"/>
        </w:rPr>
        <w:t>CO</w:t>
      </w:r>
      <w:r w:rsidR="00020B63" w:rsidRPr="009F51AF">
        <w:rPr>
          <w:rFonts w:hint="eastAsia"/>
          <w:sz w:val="24"/>
          <w:szCs w:val="24"/>
          <w:vertAlign w:val="subscript"/>
        </w:rPr>
        <w:t>2</w:t>
      </w:r>
      <w:r w:rsidR="00020B63" w:rsidRPr="00020B63">
        <w:rPr>
          <w:rFonts w:hint="eastAsia"/>
          <w:bCs/>
          <w:color w:val="000000"/>
          <w:sz w:val="24"/>
          <w:szCs w:val="24"/>
        </w:rPr>
        <w:t>传感器</w:t>
      </w:r>
      <w:r w:rsidR="00020B63">
        <w:rPr>
          <w:rFonts w:hint="eastAsia"/>
          <w:bCs/>
          <w:color w:val="000000"/>
          <w:sz w:val="24"/>
          <w:szCs w:val="24"/>
        </w:rPr>
        <w:t>和</w:t>
      </w:r>
      <w:r w:rsidR="00020B63" w:rsidRPr="00020B63">
        <w:rPr>
          <w:rFonts w:hint="eastAsia"/>
          <w:bCs/>
          <w:color w:val="000000"/>
          <w:sz w:val="24"/>
          <w:szCs w:val="24"/>
        </w:rPr>
        <w:t>光学溶氧探头</w:t>
      </w:r>
      <w:r w:rsidR="00020B63">
        <w:rPr>
          <w:rFonts w:hint="eastAsia"/>
          <w:bCs/>
          <w:color w:val="000000"/>
          <w:sz w:val="24"/>
          <w:szCs w:val="24"/>
        </w:rPr>
        <w:t>，通过</w:t>
      </w:r>
      <w:r w:rsidR="00020B63" w:rsidRPr="00020B63">
        <w:rPr>
          <w:rFonts w:hint="eastAsia"/>
          <w:bCs/>
          <w:color w:val="000000"/>
          <w:sz w:val="24"/>
          <w:szCs w:val="24"/>
        </w:rPr>
        <w:t>多种传感器</w:t>
      </w:r>
      <w:r w:rsidR="00020B63">
        <w:rPr>
          <w:rFonts w:hint="eastAsia"/>
          <w:bCs/>
          <w:color w:val="000000"/>
          <w:sz w:val="24"/>
          <w:szCs w:val="24"/>
        </w:rPr>
        <w:t>测量培养箱内的各种环境参数，实现细胞培养</w:t>
      </w:r>
      <w:r w:rsidR="00020B63" w:rsidRPr="00020B63">
        <w:rPr>
          <w:rFonts w:hint="eastAsia"/>
          <w:bCs/>
          <w:color w:val="000000"/>
          <w:sz w:val="24"/>
          <w:szCs w:val="24"/>
        </w:rPr>
        <w:t>多参数监测与控制</w:t>
      </w:r>
      <w:r w:rsidR="00B97E31">
        <w:rPr>
          <w:rFonts w:hint="eastAsia"/>
          <w:bCs/>
          <w:color w:val="000000"/>
          <w:sz w:val="24"/>
          <w:szCs w:val="24"/>
        </w:rPr>
        <w:t>，容易操作</w:t>
      </w:r>
      <w:r w:rsidR="00020B63">
        <w:rPr>
          <w:rFonts w:hint="eastAsia"/>
          <w:bCs/>
          <w:color w:val="000000"/>
          <w:sz w:val="24"/>
          <w:szCs w:val="24"/>
        </w:rPr>
        <w:t>。</w:t>
      </w:r>
    </w:p>
    <w:bookmarkEnd w:id="176"/>
    <w:p w14:paraId="47AA995E" w14:textId="57D667C8" w:rsidR="0066619D" w:rsidRDefault="003C7B6F" w:rsidP="00CE4209">
      <w:pPr>
        <w:spacing w:line="360" w:lineRule="auto"/>
        <w:ind w:firstLineChars="200" w:firstLine="480"/>
        <w:rPr>
          <w:bCs/>
          <w:color w:val="000000"/>
          <w:sz w:val="24"/>
          <w:szCs w:val="24"/>
        </w:rPr>
      </w:pPr>
      <w:r>
        <w:rPr>
          <w:bCs/>
          <w:color w:val="000000"/>
          <w:sz w:val="24"/>
          <w:szCs w:val="24"/>
        </w:rPr>
        <w:t>2</w:t>
      </w:r>
      <w:r w:rsidRPr="003C7B6F">
        <w:rPr>
          <w:rFonts w:hint="eastAsia"/>
          <w:bCs/>
          <w:color w:val="000000"/>
          <w:sz w:val="24"/>
          <w:szCs w:val="24"/>
        </w:rPr>
        <w:t>、</w:t>
      </w:r>
      <w:r w:rsidR="00352636">
        <w:rPr>
          <w:rFonts w:hint="eastAsia"/>
          <w:bCs/>
          <w:color w:val="000000"/>
          <w:sz w:val="24"/>
          <w:szCs w:val="24"/>
        </w:rPr>
        <w:t>本实用新型</w:t>
      </w:r>
      <w:r w:rsidR="00271109">
        <w:rPr>
          <w:rFonts w:hint="eastAsia"/>
          <w:bCs/>
          <w:color w:val="000000"/>
          <w:sz w:val="24"/>
          <w:szCs w:val="24"/>
        </w:rPr>
        <w:t>在</w:t>
      </w:r>
      <w:r w:rsidR="00020B63" w:rsidRPr="00020B63">
        <w:rPr>
          <w:rFonts w:hint="eastAsia"/>
          <w:bCs/>
          <w:color w:val="000000"/>
          <w:sz w:val="24"/>
          <w:szCs w:val="24"/>
        </w:rPr>
        <w:t>顶盖的上方设有气体流量控制器，气体流量控制器与</w:t>
      </w:r>
      <w:r w:rsidR="0054212E">
        <w:rPr>
          <w:rFonts w:hint="eastAsia"/>
          <w:bCs/>
          <w:color w:val="000000"/>
          <w:sz w:val="24"/>
          <w:szCs w:val="24"/>
        </w:rPr>
        <w:t>气体混合区</w:t>
      </w:r>
      <w:r w:rsidR="00020B63" w:rsidRPr="00020B63">
        <w:rPr>
          <w:rFonts w:hint="eastAsia"/>
          <w:bCs/>
          <w:color w:val="000000"/>
          <w:sz w:val="24"/>
          <w:szCs w:val="24"/>
        </w:rPr>
        <w:t>连通</w:t>
      </w:r>
      <w:r w:rsidR="00020B63">
        <w:rPr>
          <w:rFonts w:hint="eastAsia"/>
          <w:bCs/>
          <w:color w:val="000000"/>
          <w:sz w:val="24"/>
          <w:szCs w:val="24"/>
        </w:rPr>
        <w:t>，</w:t>
      </w:r>
      <w:r w:rsidR="003566FB" w:rsidRPr="003566FB">
        <w:rPr>
          <w:rFonts w:hint="eastAsia"/>
          <w:bCs/>
          <w:color w:val="000000"/>
          <w:sz w:val="24"/>
          <w:szCs w:val="24"/>
        </w:rPr>
        <w:t>气体混合区</w:t>
      </w:r>
      <w:r w:rsidR="003566FB">
        <w:rPr>
          <w:rFonts w:hint="eastAsia"/>
          <w:bCs/>
          <w:color w:val="000000"/>
          <w:sz w:val="24"/>
          <w:szCs w:val="24"/>
        </w:rPr>
        <w:t>通过导流板与主反应室连通，</w:t>
      </w:r>
      <w:r w:rsidR="00020B63">
        <w:rPr>
          <w:rFonts w:hint="eastAsia"/>
          <w:bCs/>
          <w:color w:val="000000"/>
          <w:sz w:val="24"/>
          <w:szCs w:val="24"/>
        </w:rPr>
        <w:t>通过</w:t>
      </w:r>
      <w:r w:rsidR="00020B63" w:rsidRPr="00020B63">
        <w:rPr>
          <w:rFonts w:hint="eastAsia"/>
          <w:bCs/>
          <w:color w:val="000000"/>
          <w:sz w:val="24"/>
          <w:szCs w:val="24"/>
        </w:rPr>
        <w:t>气体流量控制器</w:t>
      </w:r>
      <w:r w:rsidR="0054212E">
        <w:rPr>
          <w:rFonts w:hint="eastAsia"/>
          <w:bCs/>
          <w:color w:val="000000"/>
          <w:sz w:val="24"/>
          <w:szCs w:val="24"/>
        </w:rPr>
        <w:t>、</w:t>
      </w:r>
      <w:r w:rsidR="00020B63" w:rsidRPr="00020B63">
        <w:rPr>
          <w:rFonts w:hint="eastAsia"/>
          <w:bCs/>
          <w:color w:val="000000"/>
          <w:sz w:val="24"/>
          <w:szCs w:val="24"/>
        </w:rPr>
        <w:t>风扇</w:t>
      </w:r>
      <w:r w:rsidR="0054212E">
        <w:rPr>
          <w:rFonts w:hint="eastAsia"/>
          <w:bCs/>
          <w:color w:val="000000"/>
          <w:sz w:val="24"/>
          <w:szCs w:val="24"/>
        </w:rPr>
        <w:t>以及</w:t>
      </w:r>
      <w:r w:rsidR="00020B63" w:rsidRPr="00020B63">
        <w:rPr>
          <w:rFonts w:hint="eastAsia"/>
          <w:bCs/>
          <w:color w:val="000000"/>
          <w:sz w:val="24"/>
          <w:szCs w:val="24"/>
        </w:rPr>
        <w:t>加热片</w:t>
      </w:r>
      <w:r w:rsidR="00020B63">
        <w:rPr>
          <w:rFonts w:hint="eastAsia"/>
          <w:bCs/>
          <w:color w:val="000000"/>
          <w:sz w:val="24"/>
          <w:szCs w:val="24"/>
        </w:rPr>
        <w:t>，实现培养箱内的空气和热量循环</w:t>
      </w:r>
      <w:r w:rsidR="00B97E31">
        <w:rPr>
          <w:rFonts w:hint="eastAsia"/>
          <w:bCs/>
          <w:color w:val="000000"/>
          <w:sz w:val="24"/>
          <w:szCs w:val="24"/>
        </w:rPr>
        <w:t>，简单</w:t>
      </w:r>
      <w:r w:rsidR="00CB3227">
        <w:rPr>
          <w:rFonts w:hint="eastAsia"/>
          <w:bCs/>
          <w:color w:val="000000"/>
          <w:sz w:val="24"/>
          <w:szCs w:val="24"/>
        </w:rPr>
        <w:t>实用</w:t>
      </w:r>
      <w:r w:rsidR="00947052">
        <w:rPr>
          <w:rFonts w:hint="eastAsia"/>
          <w:bCs/>
          <w:color w:val="000000"/>
          <w:sz w:val="24"/>
          <w:szCs w:val="24"/>
        </w:rPr>
        <w:t>。</w:t>
      </w:r>
    </w:p>
    <w:p w14:paraId="63E9C4BD" w14:textId="5A8C554B" w:rsidR="00AB6C49" w:rsidRPr="00AB6C49" w:rsidRDefault="00070415" w:rsidP="00AB6C49">
      <w:pPr>
        <w:spacing w:line="360" w:lineRule="auto"/>
        <w:ind w:firstLineChars="200" w:firstLine="480"/>
        <w:rPr>
          <w:sz w:val="24"/>
          <w:szCs w:val="24"/>
        </w:rPr>
      </w:pPr>
      <w:r>
        <w:rPr>
          <w:sz w:val="24"/>
          <w:szCs w:val="24"/>
        </w:rPr>
        <w:t>3</w:t>
      </w:r>
      <w:r w:rsidR="00E67FB1">
        <w:rPr>
          <w:rFonts w:hint="eastAsia"/>
          <w:sz w:val="24"/>
          <w:szCs w:val="24"/>
        </w:rPr>
        <w:t>、</w:t>
      </w:r>
      <w:r w:rsidR="00ED1E3B" w:rsidRPr="00ED1E3B">
        <w:rPr>
          <w:rFonts w:hint="eastAsia"/>
          <w:sz w:val="24"/>
          <w:szCs w:val="24"/>
        </w:rPr>
        <w:t>本实用新型</w:t>
      </w:r>
      <w:r w:rsidR="00020B63">
        <w:rPr>
          <w:rFonts w:hint="eastAsia"/>
          <w:sz w:val="24"/>
          <w:szCs w:val="24"/>
        </w:rPr>
        <w:t>培养箱下方设有动力装置，将</w:t>
      </w:r>
      <w:r w:rsidR="00020B63" w:rsidRPr="00020B63">
        <w:rPr>
          <w:rFonts w:hint="eastAsia"/>
          <w:sz w:val="24"/>
          <w:szCs w:val="24"/>
        </w:rPr>
        <w:t>一次性培养器皿和多种运动形式的动力装置相结合</w:t>
      </w:r>
      <w:r w:rsidR="00020B63">
        <w:rPr>
          <w:rFonts w:hint="eastAsia"/>
          <w:sz w:val="24"/>
          <w:szCs w:val="24"/>
        </w:rPr>
        <w:t>，节约成本，实现细胞的大通量培养，</w:t>
      </w:r>
      <w:r w:rsidR="00F26CE8">
        <w:rPr>
          <w:rFonts w:hint="eastAsia"/>
          <w:sz w:val="24"/>
          <w:szCs w:val="24"/>
        </w:rPr>
        <w:t>并且</w:t>
      </w:r>
      <w:r w:rsidR="00F26CE8" w:rsidRPr="00F26CE8">
        <w:rPr>
          <w:rFonts w:hint="eastAsia"/>
          <w:sz w:val="24"/>
          <w:szCs w:val="24"/>
        </w:rPr>
        <w:t>动力装置与培养箱为可分离式，分离后的培养箱可以转移到无菌操作台或者生物安全柜内进行其他操作，操作方便并且节省了成本</w:t>
      </w:r>
      <w:r w:rsidR="00550589">
        <w:rPr>
          <w:rFonts w:hint="eastAsia"/>
          <w:sz w:val="24"/>
          <w:szCs w:val="24"/>
        </w:rPr>
        <w:t>。</w:t>
      </w:r>
    </w:p>
    <w:p w14:paraId="31F4CD75" w14:textId="3DC588DA" w:rsidR="00C73182" w:rsidRDefault="00070415" w:rsidP="00CE4209">
      <w:pPr>
        <w:spacing w:line="360" w:lineRule="auto"/>
        <w:ind w:firstLineChars="200" w:firstLine="480"/>
        <w:rPr>
          <w:sz w:val="24"/>
          <w:szCs w:val="24"/>
        </w:rPr>
      </w:pPr>
      <w:r>
        <w:rPr>
          <w:sz w:val="24"/>
          <w:szCs w:val="24"/>
        </w:rPr>
        <w:t>4</w:t>
      </w:r>
      <w:r w:rsidR="00E67FB1">
        <w:rPr>
          <w:rFonts w:hint="eastAsia"/>
          <w:sz w:val="24"/>
          <w:szCs w:val="24"/>
        </w:rPr>
        <w:t>、</w:t>
      </w:r>
      <w:r w:rsidR="00ED1E3B" w:rsidRPr="00ED1E3B">
        <w:rPr>
          <w:rFonts w:hint="eastAsia"/>
          <w:sz w:val="24"/>
          <w:szCs w:val="24"/>
        </w:rPr>
        <w:t>本实用新型</w:t>
      </w:r>
      <w:r w:rsidR="00F26CE8">
        <w:rPr>
          <w:rFonts w:ascii="宋体" w:hAnsi="宋体" w:hint="eastAsia"/>
          <w:sz w:val="24"/>
          <w:szCs w:val="24"/>
        </w:rPr>
        <w:t>的微型反应器系统与</w:t>
      </w:r>
      <w:r w:rsidR="004B2341">
        <w:rPr>
          <w:rFonts w:ascii="宋体" w:hAnsi="宋体" w:hint="eastAsia"/>
          <w:sz w:val="24"/>
          <w:szCs w:val="24"/>
        </w:rPr>
        <w:t>传统的</w:t>
      </w:r>
      <w:r w:rsidR="00F26CE8" w:rsidRPr="00F26CE8">
        <w:rPr>
          <w:sz w:val="24"/>
          <w:szCs w:val="24"/>
        </w:rPr>
        <w:t>CO</w:t>
      </w:r>
      <w:r w:rsidR="00F26CE8" w:rsidRPr="00F26CE8">
        <w:rPr>
          <w:sz w:val="24"/>
          <w:szCs w:val="24"/>
          <w:vertAlign w:val="subscript"/>
        </w:rPr>
        <w:t>2</w:t>
      </w:r>
      <w:r w:rsidR="00F26CE8">
        <w:rPr>
          <w:rFonts w:ascii="宋体" w:hAnsi="宋体" w:hint="eastAsia"/>
          <w:sz w:val="24"/>
          <w:szCs w:val="24"/>
        </w:rPr>
        <w:t>培养箱或恒温摇床相比，解决了可监控参数少，传质效率低、混合时间长、细胞密度低等问题，可以实现</w:t>
      </w:r>
      <w:r w:rsidR="00F26CE8">
        <w:rPr>
          <w:rFonts w:ascii="宋体" w:hAnsi="宋体" w:hint="eastAsia"/>
          <w:bCs/>
          <w:sz w:val="24"/>
          <w:szCs w:val="24"/>
        </w:rPr>
        <w:t>高通量培养，提高</w:t>
      </w:r>
      <w:r w:rsidR="004B2341">
        <w:rPr>
          <w:rFonts w:ascii="宋体" w:hAnsi="宋体" w:hint="eastAsia"/>
          <w:bCs/>
          <w:sz w:val="24"/>
          <w:szCs w:val="24"/>
        </w:rPr>
        <w:t>细胞培养</w:t>
      </w:r>
      <w:r w:rsidR="00F26CE8">
        <w:rPr>
          <w:rFonts w:ascii="宋体" w:hAnsi="宋体" w:hint="eastAsia"/>
          <w:bCs/>
          <w:sz w:val="24"/>
          <w:szCs w:val="24"/>
        </w:rPr>
        <w:t>的效率</w:t>
      </w:r>
      <w:r w:rsidR="006B01C8" w:rsidRPr="006B01C8">
        <w:rPr>
          <w:rFonts w:hint="eastAsia"/>
          <w:sz w:val="24"/>
          <w:szCs w:val="24"/>
        </w:rPr>
        <w:t>。</w:t>
      </w:r>
    </w:p>
    <w:bookmarkEnd w:id="175"/>
    <w:p w14:paraId="177AC385" w14:textId="77777777" w:rsidR="00C73182" w:rsidRPr="005608EA" w:rsidRDefault="006C3AF5">
      <w:pPr>
        <w:spacing w:line="360" w:lineRule="auto"/>
        <w:jc w:val="left"/>
        <w:rPr>
          <w:b/>
          <w:sz w:val="24"/>
          <w:szCs w:val="24"/>
        </w:rPr>
      </w:pPr>
      <w:r w:rsidRPr="005608EA">
        <w:rPr>
          <w:b/>
          <w:sz w:val="24"/>
          <w:szCs w:val="24"/>
        </w:rPr>
        <w:t>附图说明</w:t>
      </w:r>
    </w:p>
    <w:p w14:paraId="5BAB79C4" w14:textId="2451DBCF" w:rsidR="00C73182" w:rsidRDefault="006C3AF5" w:rsidP="00CE4209">
      <w:pPr>
        <w:spacing w:line="360" w:lineRule="auto"/>
        <w:ind w:firstLineChars="200" w:firstLine="480"/>
        <w:rPr>
          <w:sz w:val="24"/>
          <w:szCs w:val="24"/>
        </w:rPr>
      </w:pPr>
      <w:r w:rsidRPr="005608EA">
        <w:rPr>
          <w:sz w:val="24"/>
          <w:szCs w:val="24"/>
        </w:rPr>
        <w:t>图</w:t>
      </w:r>
      <w:r w:rsidRPr="005608EA">
        <w:rPr>
          <w:sz w:val="24"/>
          <w:szCs w:val="24"/>
        </w:rPr>
        <w:t>1</w:t>
      </w:r>
      <w:r w:rsidRPr="005608EA">
        <w:rPr>
          <w:sz w:val="24"/>
          <w:szCs w:val="24"/>
        </w:rPr>
        <w:t>是</w:t>
      </w:r>
      <w:r w:rsidR="00606C1E" w:rsidRPr="005608EA">
        <w:rPr>
          <w:sz w:val="24"/>
          <w:szCs w:val="24"/>
        </w:rPr>
        <w:t>本实用新型</w:t>
      </w:r>
      <w:r w:rsidR="007710E0">
        <w:rPr>
          <w:rFonts w:hint="eastAsia"/>
          <w:sz w:val="24"/>
          <w:szCs w:val="24"/>
        </w:rPr>
        <w:t>培养箱的立体</w:t>
      </w:r>
      <w:r w:rsidR="00FB7CD1" w:rsidRPr="005608EA">
        <w:rPr>
          <w:sz w:val="24"/>
          <w:szCs w:val="24"/>
        </w:rPr>
        <w:t>图</w:t>
      </w:r>
    </w:p>
    <w:p w14:paraId="62A2E020" w14:textId="4F358A8E" w:rsidR="007710E0" w:rsidRDefault="007710E0" w:rsidP="00CE4209">
      <w:pPr>
        <w:spacing w:line="360" w:lineRule="auto"/>
        <w:ind w:firstLineChars="200" w:firstLine="480"/>
        <w:rPr>
          <w:sz w:val="24"/>
          <w:szCs w:val="24"/>
        </w:rPr>
      </w:pPr>
      <w:r w:rsidRPr="007710E0">
        <w:rPr>
          <w:rFonts w:hint="eastAsia"/>
          <w:sz w:val="24"/>
          <w:szCs w:val="24"/>
        </w:rPr>
        <w:t>图</w:t>
      </w:r>
      <w:r>
        <w:rPr>
          <w:sz w:val="24"/>
          <w:szCs w:val="24"/>
        </w:rPr>
        <w:t>2</w:t>
      </w:r>
      <w:r w:rsidRPr="007710E0">
        <w:rPr>
          <w:rFonts w:hint="eastAsia"/>
          <w:sz w:val="24"/>
          <w:szCs w:val="24"/>
        </w:rPr>
        <w:t>是本实用</w:t>
      </w:r>
      <w:proofErr w:type="gramStart"/>
      <w:r w:rsidRPr="007710E0">
        <w:rPr>
          <w:rFonts w:hint="eastAsia"/>
          <w:sz w:val="24"/>
          <w:szCs w:val="24"/>
        </w:rPr>
        <w:t>新型用于</w:t>
      </w:r>
      <w:proofErr w:type="gramEnd"/>
      <w:r w:rsidRPr="007710E0">
        <w:rPr>
          <w:rFonts w:hint="eastAsia"/>
          <w:sz w:val="24"/>
          <w:szCs w:val="24"/>
        </w:rPr>
        <w:t>细胞培养的微型反应器系统的结构示意图</w:t>
      </w:r>
    </w:p>
    <w:p w14:paraId="78A49EC4" w14:textId="41C32227" w:rsidR="007710E0" w:rsidRPr="005608EA" w:rsidRDefault="007710E0" w:rsidP="00CE4209">
      <w:pPr>
        <w:spacing w:line="360" w:lineRule="auto"/>
        <w:ind w:firstLineChars="200" w:firstLine="480"/>
        <w:rPr>
          <w:sz w:val="24"/>
          <w:szCs w:val="24"/>
        </w:rPr>
      </w:pPr>
      <w:r w:rsidRPr="007710E0">
        <w:rPr>
          <w:rFonts w:hint="eastAsia"/>
          <w:sz w:val="24"/>
          <w:szCs w:val="24"/>
        </w:rPr>
        <w:lastRenderedPageBreak/>
        <w:t>图</w:t>
      </w:r>
      <w:r>
        <w:rPr>
          <w:sz w:val="24"/>
          <w:szCs w:val="24"/>
        </w:rPr>
        <w:t>3</w:t>
      </w:r>
      <w:r w:rsidRPr="007710E0">
        <w:rPr>
          <w:rFonts w:hint="eastAsia"/>
          <w:sz w:val="24"/>
          <w:szCs w:val="24"/>
        </w:rPr>
        <w:t>是本实用新型</w:t>
      </w:r>
      <w:r>
        <w:rPr>
          <w:rFonts w:hint="eastAsia"/>
          <w:sz w:val="24"/>
          <w:szCs w:val="24"/>
        </w:rPr>
        <w:t>支架的立体</w:t>
      </w:r>
      <w:r w:rsidRPr="007710E0">
        <w:rPr>
          <w:rFonts w:hint="eastAsia"/>
          <w:sz w:val="24"/>
          <w:szCs w:val="24"/>
        </w:rPr>
        <w:t>图</w:t>
      </w:r>
    </w:p>
    <w:p w14:paraId="5B1A46D4" w14:textId="21626DE9" w:rsidR="001C147E" w:rsidRDefault="001C147E" w:rsidP="00CE4209">
      <w:pPr>
        <w:spacing w:line="360" w:lineRule="auto"/>
        <w:ind w:firstLineChars="200" w:firstLine="480"/>
        <w:rPr>
          <w:sz w:val="24"/>
          <w:szCs w:val="24"/>
        </w:rPr>
      </w:pPr>
      <w:r w:rsidRPr="001C147E">
        <w:rPr>
          <w:rFonts w:hint="eastAsia"/>
          <w:sz w:val="24"/>
          <w:szCs w:val="24"/>
        </w:rPr>
        <w:t>图中：</w:t>
      </w:r>
      <w:bookmarkStart w:id="177" w:name="_Hlk71882119"/>
      <w:r w:rsidRPr="001C147E">
        <w:rPr>
          <w:rFonts w:hint="eastAsia"/>
          <w:sz w:val="24"/>
          <w:szCs w:val="24"/>
        </w:rPr>
        <w:t>1</w:t>
      </w:r>
      <w:r>
        <w:rPr>
          <w:rFonts w:hint="eastAsia"/>
          <w:sz w:val="24"/>
          <w:szCs w:val="24"/>
        </w:rPr>
        <w:t>、</w:t>
      </w:r>
      <w:r w:rsidR="00F969BF" w:rsidRPr="00F969BF">
        <w:rPr>
          <w:rFonts w:hint="eastAsia"/>
          <w:sz w:val="24"/>
          <w:szCs w:val="24"/>
        </w:rPr>
        <w:t>顶盖</w:t>
      </w:r>
      <w:r>
        <w:rPr>
          <w:rFonts w:hint="eastAsia"/>
          <w:sz w:val="24"/>
          <w:szCs w:val="24"/>
        </w:rPr>
        <w:t>；</w:t>
      </w:r>
      <w:r w:rsidRPr="001C147E">
        <w:rPr>
          <w:rFonts w:hint="eastAsia"/>
          <w:sz w:val="24"/>
          <w:szCs w:val="24"/>
        </w:rPr>
        <w:t>2</w:t>
      </w:r>
      <w:r>
        <w:rPr>
          <w:rFonts w:hint="eastAsia"/>
          <w:sz w:val="24"/>
          <w:szCs w:val="24"/>
        </w:rPr>
        <w:t>、</w:t>
      </w:r>
      <w:r w:rsidR="00F969BF" w:rsidRPr="00F969BF">
        <w:rPr>
          <w:rFonts w:hint="eastAsia"/>
          <w:sz w:val="24"/>
          <w:szCs w:val="24"/>
        </w:rPr>
        <w:t>主反应室</w:t>
      </w:r>
      <w:r>
        <w:rPr>
          <w:rFonts w:hint="eastAsia"/>
          <w:sz w:val="24"/>
          <w:szCs w:val="24"/>
        </w:rPr>
        <w:t>；</w:t>
      </w:r>
      <w:r w:rsidRPr="001C147E">
        <w:rPr>
          <w:rFonts w:hint="eastAsia"/>
          <w:sz w:val="24"/>
          <w:szCs w:val="24"/>
        </w:rPr>
        <w:t>3</w:t>
      </w:r>
      <w:r>
        <w:rPr>
          <w:rFonts w:hint="eastAsia"/>
          <w:sz w:val="24"/>
          <w:szCs w:val="24"/>
        </w:rPr>
        <w:t>、</w:t>
      </w:r>
      <w:r w:rsidR="006115FF">
        <w:rPr>
          <w:rFonts w:hint="eastAsia"/>
          <w:sz w:val="24"/>
          <w:szCs w:val="24"/>
        </w:rPr>
        <w:t>储</w:t>
      </w:r>
      <w:r w:rsidR="00F969BF" w:rsidRPr="00F969BF">
        <w:rPr>
          <w:rFonts w:hint="eastAsia"/>
          <w:sz w:val="24"/>
          <w:szCs w:val="24"/>
        </w:rPr>
        <w:t>水槽</w:t>
      </w:r>
      <w:r>
        <w:rPr>
          <w:rFonts w:hint="eastAsia"/>
          <w:sz w:val="24"/>
          <w:szCs w:val="24"/>
        </w:rPr>
        <w:t>；</w:t>
      </w:r>
      <w:r w:rsidRPr="001C147E">
        <w:rPr>
          <w:rFonts w:hint="eastAsia"/>
          <w:sz w:val="24"/>
          <w:szCs w:val="24"/>
        </w:rPr>
        <w:t>4</w:t>
      </w:r>
      <w:r>
        <w:rPr>
          <w:rFonts w:hint="eastAsia"/>
          <w:sz w:val="24"/>
          <w:szCs w:val="24"/>
        </w:rPr>
        <w:t>、</w:t>
      </w:r>
      <w:r w:rsidR="00F969BF" w:rsidRPr="00F969BF">
        <w:rPr>
          <w:rFonts w:hint="eastAsia"/>
          <w:sz w:val="24"/>
          <w:szCs w:val="24"/>
        </w:rPr>
        <w:t>导流</w:t>
      </w:r>
      <w:r w:rsidR="004B5765">
        <w:rPr>
          <w:rFonts w:hint="eastAsia"/>
          <w:sz w:val="24"/>
          <w:szCs w:val="24"/>
        </w:rPr>
        <w:t>板</w:t>
      </w:r>
      <w:r>
        <w:rPr>
          <w:rFonts w:hint="eastAsia"/>
          <w:sz w:val="24"/>
          <w:szCs w:val="24"/>
        </w:rPr>
        <w:t>；</w:t>
      </w:r>
      <w:r w:rsidRPr="001C147E">
        <w:rPr>
          <w:rFonts w:hint="eastAsia"/>
          <w:sz w:val="24"/>
          <w:szCs w:val="24"/>
        </w:rPr>
        <w:t>5</w:t>
      </w:r>
      <w:r>
        <w:rPr>
          <w:rFonts w:hint="eastAsia"/>
          <w:sz w:val="24"/>
          <w:szCs w:val="24"/>
        </w:rPr>
        <w:t>、</w:t>
      </w:r>
      <w:r w:rsidR="00F969BF" w:rsidRPr="00F969BF">
        <w:rPr>
          <w:rFonts w:hint="eastAsia"/>
          <w:sz w:val="24"/>
          <w:szCs w:val="24"/>
        </w:rPr>
        <w:t>风扇</w:t>
      </w:r>
      <w:r>
        <w:rPr>
          <w:rFonts w:hint="eastAsia"/>
          <w:sz w:val="24"/>
          <w:szCs w:val="24"/>
        </w:rPr>
        <w:t>；</w:t>
      </w:r>
      <w:r w:rsidR="0000048A">
        <w:rPr>
          <w:sz w:val="24"/>
          <w:szCs w:val="24"/>
        </w:rPr>
        <w:t>6</w:t>
      </w:r>
      <w:r>
        <w:rPr>
          <w:rFonts w:hint="eastAsia"/>
          <w:sz w:val="24"/>
          <w:szCs w:val="24"/>
        </w:rPr>
        <w:t>、</w:t>
      </w:r>
      <w:r w:rsidR="00F969BF" w:rsidRPr="00F969BF">
        <w:rPr>
          <w:rFonts w:hint="eastAsia"/>
          <w:sz w:val="24"/>
          <w:szCs w:val="24"/>
        </w:rPr>
        <w:t>加热片</w:t>
      </w:r>
      <w:r>
        <w:rPr>
          <w:rFonts w:hint="eastAsia"/>
          <w:sz w:val="24"/>
          <w:szCs w:val="24"/>
        </w:rPr>
        <w:t>；</w:t>
      </w:r>
      <w:r w:rsidR="003D2123">
        <w:rPr>
          <w:sz w:val="24"/>
          <w:szCs w:val="24"/>
        </w:rPr>
        <w:t>7</w:t>
      </w:r>
      <w:r>
        <w:rPr>
          <w:rFonts w:hint="eastAsia"/>
          <w:sz w:val="24"/>
          <w:szCs w:val="24"/>
        </w:rPr>
        <w:t>、</w:t>
      </w:r>
      <w:r w:rsidR="00F969BF" w:rsidRPr="00F969BF">
        <w:rPr>
          <w:rFonts w:hint="eastAsia"/>
          <w:sz w:val="24"/>
          <w:szCs w:val="24"/>
        </w:rPr>
        <w:t>温湿度传感器</w:t>
      </w:r>
      <w:r>
        <w:rPr>
          <w:rFonts w:hint="eastAsia"/>
          <w:sz w:val="24"/>
          <w:szCs w:val="24"/>
        </w:rPr>
        <w:t>；</w:t>
      </w:r>
      <w:r w:rsidR="003D2123">
        <w:rPr>
          <w:sz w:val="24"/>
          <w:szCs w:val="24"/>
        </w:rPr>
        <w:t>8</w:t>
      </w:r>
      <w:r>
        <w:rPr>
          <w:rFonts w:hint="eastAsia"/>
          <w:sz w:val="24"/>
          <w:szCs w:val="24"/>
        </w:rPr>
        <w:t>、</w:t>
      </w:r>
      <w:bookmarkStart w:id="178" w:name="_Hlk71901449"/>
      <w:r w:rsidR="00F969BF">
        <w:rPr>
          <w:sz w:val="24"/>
          <w:szCs w:val="24"/>
        </w:rPr>
        <w:t>CO</w:t>
      </w:r>
      <w:r w:rsidR="00F969BF">
        <w:rPr>
          <w:sz w:val="24"/>
          <w:szCs w:val="24"/>
          <w:vertAlign w:val="subscript"/>
        </w:rPr>
        <w:t>2</w:t>
      </w:r>
      <w:bookmarkEnd w:id="178"/>
      <w:r w:rsidR="00F969BF">
        <w:rPr>
          <w:rFonts w:hint="eastAsia"/>
          <w:sz w:val="24"/>
          <w:szCs w:val="24"/>
        </w:rPr>
        <w:t>传感器</w:t>
      </w:r>
      <w:r w:rsidR="003D2123">
        <w:rPr>
          <w:rFonts w:hint="eastAsia"/>
          <w:sz w:val="24"/>
          <w:szCs w:val="24"/>
        </w:rPr>
        <w:t>；</w:t>
      </w:r>
      <w:r w:rsidR="003D2123">
        <w:rPr>
          <w:sz w:val="24"/>
          <w:szCs w:val="24"/>
        </w:rPr>
        <w:t>9</w:t>
      </w:r>
      <w:r w:rsidR="003D2123" w:rsidRPr="003D2123">
        <w:rPr>
          <w:rFonts w:hint="eastAsia"/>
          <w:sz w:val="24"/>
          <w:szCs w:val="24"/>
        </w:rPr>
        <w:t>、</w:t>
      </w:r>
      <w:r w:rsidR="00F969BF" w:rsidRPr="00F969BF">
        <w:rPr>
          <w:rFonts w:hint="eastAsia"/>
          <w:sz w:val="24"/>
          <w:szCs w:val="24"/>
        </w:rPr>
        <w:t>光学溶氧传感器</w:t>
      </w:r>
      <w:r w:rsidR="003D2123" w:rsidRPr="003D2123">
        <w:rPr>
          <w:rFonts w:hint="eastAsia"/>
          <w:sz w:val="24"/>
          <w:szCs w:val="24"/>
        </w:rPr>
        <w:t>；</w:t>
      </w:r>
      <w:r w:rsidR="003D2123">
        <w:rPr>
          <w:sz w:val="24"/>
          <w:szCs w:val="24"/>
        </w:rPr>
        <w:t>10</w:t>
      </w:r>
      <w:r w:rsidR="003D2123" w:rsidRPr="003D2123">
        <w:rPr>
          <w:rFonts w:hint="eastAsia"/>
          <w:sz w:val="24"/>
          <w:szCs w:val="24"/>
        </w:rPr>
        <w:t>、</w:t>
      </w:r>
      <w:r w:rsidR="00F969BF" w:rsidRPr="00F969BF">
        <w:rPr>
          <w:rFonts w:hint="eastAsia"/>
          <w:sz w:val="24"/>
          <w:szCs w:val="24"/>
        </w:rPr>
        <w:t>光学溶氧探头</w:t>
      </w:r>
      <w:r w:rsidR="003D2123" w:rsidRPr="003D2123">
        <w:rPr>
          <w:rFonts w:hint="eastAsia"/>
          <w:sz w:val="24"/>
          <w:szCs w:val="24"/>
        </w:rPr>
        <w:t>；</w:t>
      </w:r>
      <w:r w:rsidR="003D2123">
        <w:rPr>
          <w:sz w:val="24"/>
          <w:szCs w:val="24"/>
        </w:rPr>
        <w:t>11</w:t>
      </w:r>
      <w:r w:rsidR="003D2123" w:rsidRPr="003D2123">
        <w:rPr>
          <w:rFonts w:hint="eastAsia"/>
          <w:sz w:val="24"/>
          <w:szCs w:val="24"/>
        </w:rPr>
        <w:t>、</w:t>
      </w:r>
      <w:r w:rsidR="00F969BF" w:rsidRPr="00F969BF">
        <w:rPr>
          <w:rFonts w:hint="eastAsia"/>
          <w:sz w:val="24"/>
          <w:szCs w:val="24"/>
        </w:rPr>
        <w:t>气体流量控制器</w:t>
      </w:r>
      <w:r w:rsidR="00AD66F1" w:rsidRPr="00AD66F1">
        <w:rPr>
          <w:rFonts w:hint="eastAsia"/>
          <w:sz w:val="24"/>
          <w:szCs w:val="24"/>
        </w:rPr>
        <w:t>；</w:t>
      </w:r>
      <w:r w:rsidR="00AD66F1">
        <w:rPr>
          <w:rFonts w:hint="eastAsia"/>
          <w:sz w:val="24"/>
          <w:szCs w:val="24"/>
        </w:rPr>
        <w:t>1</w:t>
      </w:r>
      <w:r w:rsidR="00AD66F1">
        <w:rPr>
          <w:sz w:val="24"/>
          <w:szCs w:val="24"/>
        </w:rPr>
        <w:t>2</w:t>
      </w:r>
      <w:r w:rsidR="00AD66F1" w:rsidRPr="00AD66F1">
        <w:rPr>
          <w:rFonts w:hint="eastAsia"/>
          <w:sz w:val="24"/>
          <w:szCs w:val="24"/>
        </w:rPr>
        <w:t>、</w:t>
      </w:r>
      <w:r w:rsidR="00F969BF" w:rsidRPr="00F969BF">
        <w:rPr>
          <w:rFonts w:hint="eastAsia"/>
          <w:sz w:val="24"/>
          <w:szCs w:val="24"/>
        </w:rPr>
        <w:t>液位检测器</w:t>
      </w:r>
      <w:r w:rsidR="00AD66F1" w:rsidRPr="00AD66F1">
        <w:rPr>
          <w:rFonts w:hint="eastAsia"/>
          <w:sz w:val="24"/>
          <w:szCs w:val="24"/>
        </w:rPr>
        <w:t>；</w:t>
      </w:r>
      <w:r w:rsidR="00AD66F1">
        <w:rPr>
          <w:sz w:val="24"/>
          <w:szCs w:val="24"/>
        </w:rPr>
        <w:t>13</w:t>
      </w:r>
      <w:r w:rsidR="00AD66F1" w:rsidRPr="00AD66F1">
        <w:rPr>
          <w:rFonts w:hint="eastAsia"/>
          <w:sz w:val="24"/>
          <w:szCs w:val="24"/>
        </w:rPr>
        <w:t>、</w:t>
      </w:r>
      <w:r w:rsidR="00F969BF" w:rsidRPr="00F969BF">
        <w:rPr>
          <w:rFonts w:hint="eastAsia"/>
          <w:sz w:val="24"/>
          <w:szCs w:val="24"/>
        </w:rPr>
        <w:t>支架</w:t>
      </w:r>
      <w:r w:rsidR="00AD66F1" w:rsidRPr="00AD66F1">
        <w:rPr>
          <w:rFonts w:hint="eastAsia"/>
          <w:sz w:val="24"/>
          <w:szCs w:val="24"/>
        </w:rPr>
        <w:t>；</w:t>
      </w:r>
      <w:r w:rsidR="00AD66F1">
        <w:rPr>
          <w:rFonts w:hint="eastAsia"/>
          <w:sz w:val="24"/>
          <w:szCs w:val="24"/>
        </w:rPr>
        <w:t>1</w:t>
      </w:r>
      <w:r w:rsidR="00AD66F1">
        <w:rPr>
          <w:sz w:val="24"/>
          <w:szCs w:val="24"/>
        </w:rPr>
        <w:t>4</w:t>
      </w:r>
      <w:r w:rsidR="00AD66F1" w:rsidRPr="00AD66F1">
        <w:rPr>
          <w:rFonts w:hint="eastAsia"/>
          <w:sz w:val="24"/>
          <w:szCs w:val="24"/>
        </w:rPr>
        <w:t>、</w:t>
      </w:r>
      <w:r w:rsidR="00F969BF" w:rsidRPr="00F969BF">
        <w:rPr>
          <w:rFonts w:hint="eastAsia"/>
          <w:sz w:val="24"/>
          <w:szCs w:val="24"/>
        </w:rPr>
        <w:t>底座</w:t>
      </w:r>
      <w:r w:rsidR="00F523F9" w:rsidRPr="00F523F9">
        <w:rPr>
          <w:rFonts w:hint="eastAsia"/>
          <w:sz w:val="24"/>
          <w:szCs w:val="24"/>
        </w:rPr>
        <w:t>；</w:t>
      </w:r>
      <w:r w:rsidR="00F523F9" w:rsidRPr="00F523F9">
        <w:rPr>
          <w:rFonts w:hint="eastAsia"/>
          <w:sz w:val="24"/>
          <w:szCs w:val="24"/>
        </w:rPr>
        <w:t>1</w:t>
      </w:r>
      <w:r w:rsidR="00F523F9">
        <w:rPr>
          <w:sz w:val="24"/>
          <w:szCs w:val="24"/>
        </w:rPr>
        <w:t>5</w:t>
      </w:r>
      <w:r w:rsidR="00F523F9" w:rsidRPr="00F523F9">
        <w:rPr>
          <w:rFonts w:hint="eastAsia"/>
          <w:sz w:val="24"/>
          <w:szCs w:val="24"/>
        </w:rPr>
        <w:t>、</w:t>
      </w:r>
      <w:r w:rsidR="007C0C6D">
        <w:rPr>
          <w:rFonts w:hint="eastAsia"/>
          <w:sz w:val="24"/>
          <w:szCs w:val="24"/>
        </w:rPr>
        <w:t>培养箱</w:t>
      </w:r>
      <w:r w:rsidR="00F523F9" w:rsidRPr="00F523F9">
        <w:rPr>
          <w:rFonts w:hint="eastAsia"/>
          <w:sz w:val="24"/>
          <w:szCs w:val="24"/>
        </w:rPr>
        <w:t>；</w:t>
      </w:r>
      <w:r w:rsidR="00F523F9" w:rsidRPr="00F523F9">
        <w:rPr>
          <w:rFonts w:hint="eastAsia"/>
          <w:sz w:val="24"/>
          <w:szCs w:val="24"/>
        </w:rPr>
        <w:t>1</w:t>
      </w:r>
      <w:r w:rsidR="00F523F9">
        <w:rPr>
          <w:sz w:val="24"/>
          <w:szCs w:val="24"/>
        </w:rPr>
        <w:t>6</w:t>
      </w:r>
      <w:r w:rsidR="00F523F9" w:rsidRPr="00F523F9">
        <w:rPr>
          <w:rFonts w:hint="eastAsia"/>
          <w:sz w:val="24"/>
          <w:szCs w:val="24"/>
        </w:rPr>
        <w:t>、</w:t>
      </w:r>
      <w:r w:rsidR="007C0C6D">
        <w:rPr>
          <w:rFonts w:hint="eastAsia"/>
          <w:sz w:val="24"/>
          <w:szCs w:val="24"/>
        </w:rPr>
        <w:t>控制器</w:t>
      </w:r>
      <w:r w:rsidR="00F523F9" w:rsidRPr="00F523F9">
        <w:rPr>
          <w:rFonts w:hint="eastAsia"/>
          <w:sz w:val="24"/>
          <w:szCs w:val="24"/>
        </w:rPr>
        <w:t>；</w:t>
      </w:r>
      <w:r w:rsidR="00F523F9" w:rsidRPr="00F523F9">
        <w:rPr>
          <w:rFonts w:hint="eastAsia"/>
          <w:sz w:val="24"/>
          <w:szCs w:val="24"/>
        </w:rPr>
        <w:t>1</w:t>
      </w:r>
      <w:r w:rsidR="00F523F9">
        <w:rPr>
          <w:sz w:val="24"/>
          <w:szCs w:val="24"/>
        </w:rPr>
        <w:t>7</w:t>
      </w:r>
      <w:r w:rsidR="00F523F9" w:rsidRPr="00F523F9">
        <w:rPr>
          <w:rFonts w:hint="eastAsia"/>
          <w:sz w:val="24"/>
          <w:szCs w:val="24"/>
        </w:rPr>
        <w:t>、</w:t>
      </w:r>
      <w:r w:rsidR="007C0C6D">
        <w:rPr>
          <w:rFonts w:hint="eastAsia"/>
          <w:sz w:val="24"/>
          <w:szCs w:val="24"/>
        </w:rPr>
        <w:t>计算机</w:t>
      </w:r>
      <w:r w:rsidR="00F523F9" w:rsidRPr="00F523F9">
        <w:rPr>
          <w:rFonts w:hint="eastAsia"/>
          <w:sz w:val="24"/>
          <w:szCs w:val="24"/>
        </w:rPr>
        <w:t>；</w:t>
      </w:r>
      <w:r w:rsidR="00F523F9" w:rsidRPr="00F523F9">
        <w:rPr>
          <w:rFonts w:hint="eastAsia"/>
          <w:sz w:val="24"/>
          <w:szCs w:val="24"/>
        </w:rPr>
        <w:t>1</w:t>
      </w:r>
      <w:r w:rsidR="00F523F9">
        <w:rPr>
          <w:sz w:val="24"/>
          <w:szCs w:val="24"/>
        </w:rPr>
        <w:t>8</w:t>
      </w:r>
      <w:r w:rsidR="00F523F9" w:rsidRPr="00F523F9">
        <w:rPr>
          <w:rFonts w:hint="eastAsia"/>
          <w:sz w:val="24"/>
          <w:szCs w:val="24"/>
        </w:rPr>
        <w:t>、</w:t>
      </w:r>
      <w:r w:rsidR="007C0C6D">
        <w:rPr>
          <w:rFonts w:hint="eastAsia"/>
          <w:sz w:val="24"/>
          <w:szCs w:val="24"/>
        </w:rPr>
        <w:t>动力装置</w:t>
      </w:r>
      <w:bookmarkEnd w:id="177"/>
      <w:r w:rsidR="00373EDC" w:rsidRPr="00373EDC">
        <w:rPr>
          <w:rFonts w:hint="eastAsia"/>
          <w:sz w:val="24"/>
          <w:szCs w:val="24"/>
        </w:rPr>
        <w:t>；</w:t>
      </w:r>
      <w:r w:rsidR="00373EDC" w:rsidRPr="00373EDC">
        <w:rPr>
          <w:rFonts w:hint="eastAsia"/>
          <w:sz w:val="24"/>
          <w:szCs w:val="24"/>
        </w:rPr>
        <w:t>1</w:t>
      </w:r>
      <w:r w:rsidR="00373EDC">
        <w:rPr>
          <w:sz w:val="24"/>
          <w:szCs w:val="24"/>
        </w:rPr>
        <w:t>9</w:t>
      </w:r>
      <w:r w:rsidR="00373EDC" w:rsidRPr="00373EDC">
        <w:rPr>
          <w:rFonts w:hint="eastAsia"/>
          <w:sz w:val="24"/>
          <w:szCs w:val="24"/>
        </w:rPr>
        <w:t>、</w:t>
      </w:r>
      <w:r w:rsidR="00373EDC">
        <w:rPr>
          <w:rFonts w:hint="eastAsia"/>
          <w:sz w:val="24"/>
          <w:szCs w:val="24"/>
        </w:rPr>
        <w:t>气体混合区</w:t>
      </w:r>
      <w:r w:rsidRPr="001C147E">
        <w:rPr>
          <w:rFonts w:hint="eastAsia"/>
          <w:sz w:val="24"/>
          <w:szCs w:val="24"/>
        </w:rPr>
        <w:t>。</w:t>
      </w:r>
    </w:p>
    <w:p w14:paraId="79FB42B8" w14:textId="6EE17A35" w:rsidR="00C73182" w:rsidRPr="005608EA" w:rsidRDefault="006C3AF5">
      <w:pPr>
        <w:spacing w:line="360" w:lineRule="auto"/>
        <w:jc w:val="left"/>
        <w:rPr>
          <w:b/>
          <w:color w:val="000000"/>
          <w:sz w:val="24"/>
          <w:szCs w:val="24"/>
        </w:rPr>
      </w:pPr>
      <w:r w:rsidRPr="005608EA">
        <w:rPr>
          <w:b/>
          <w:color w:val="000000"/>
          <w:sz w:val="24"/>
          <w:szCs w:val="24"/>
        </w:rPr>
        <w:t>具体实施方式</w:t>
      </w:r>
    </w:p>
    <w:p w14:paraId="4B93AE83" w14:textId="77777777" w:rsidR="006B22FA" w:rsidRDefault="00DC02C9" w:rsidP="00CE4209">
      <w:pPr>
        <w:spacing w:line="360" w:lineRule="auto"/>
        <w:ind w:firstLineChars="200" w:firstLine="480"/>
        <w:rPr>
          <w:bCs/>
          <w:color w:val="000000"/>
          <w:sz w:val="24"/>
          <w:szCs w:val="24"/>
        </w:rPr>
      </w:pPr>
      <w:r w:rsidRPr="00DC02C9">
        <w:rPr>
          <w:rFonts w:hint="eastAsia"/>
          <w:bCs/>
          <w:color w:val="000000"/>
          <w:sz w:val="24"/>
          <w:szCs w:val="24"/>
        </w:rPr>
        <w:t>为使得本实用</w:t>
      </w:r>
      <w:proofErr w:type="gramStart"/>
      <w:r w:rsidRPr="00DC02C9">
        <w:rPr>
          <w:rFonts w:hint="eastAsia"/>
          <w:bCs/>
          <w:color w:val="000000"/>
          <w:sz w:val="24"/>
          <w:szCs w:val="24"/>
        </w:rPr>
        <w:t>新型实现</w:t>
      </w:r>
      <w:proofErr w:type="gramEnd"/>
      <w:r w:rsidRPr="00DC02C9">
        <w:rPr>
          <w:rFonts w:hint="eastAsia"/>
          <w:bCs/>
          <w:color w:val="000000"/>
          <w:sz w:val="24"/>
          <w:szCs w:val="24"/>
        </w:rPr>
        <w:t>上述目的、特征和优点且能够更加明显易懂，下面结合具体实施方式对本实用新型作进一步详细的说明。其中相同的零部件用相同的附图标记表示。</w:t>
      </w:r>
    </w:p>
    <w:p w14:paraId="01938336" w14:textId="71EA7B93" w:rsidR="00C73182" w:rsidRPr="00D80DB0" w:rsidRDefault="006C3AF5" w:rsidP="00CE4209">
      <w:pPr>
        <w:spacing w:line="360" w:lineRule="auto"/>
        <w:ind w:firstLineChars="200" w:firstLine="480"/>
        <w:rPr>
          <w:bCs/>
          <w:color w:val="000000"/>
          <w:sz w:val="24"/>
          <w:szCs w:val="24"/>
        </w:rPr>
      </w:pPr>
      <w:r w:rsidRPr="00D80DB0">
        <w:rPr>
          <w:bCs/>
          <w:color w:val="000000"/>
          <w:sz w:val="24"/>
          <w:szCs w:val="24"/>
        </w:rPr>
        <w:t>实施例</w:t>
      </w:r>
      <w:r w:rsidRPr="00D80DB0">
        <w:rPr>
          <w:bCs/>
          <w:color w:val="000000"/>
          <w:sz w:val="24"/>
          <w:szCs w:val="24"/>
        </w:rPr>
        <w:t>1</w:t>
      </w:r>
    </w:p>
    <w:p w14:paraId="51441120" w14:textId="678F2CBE" w:rsidR="00685A08" w:rsidRPr="00685A08" w:rsidRDefault="006C3AF5" w:rsidP="00685A08">
      <w:pPr>
        <w:spacing w:line="360" w:lineRule="auto"/>
        <w:ind w:firstLineChars="200" w:firstLine="480"/>
        <w:rPr>
          <w:sz w:val="24"/>
          <w:szCs w:val="24"/>
        </w:rPr>
      </w:pPr>
      <w:bookmarkStart w:id="179" w:name="_Hlk70266553"/>
      <w:r w:rsidRPr="005608EA">
        <w:rPr>
          <w:sz w:val="24"/>
          <w:szCs w:val="24"/>
        </w:rPr>
        <w:t>一种</w:t>
      </w:r>
      <w:r w:rsidR="00E86C55">
        <w:rPr>
          <w:sz w:val="24"/>
          <w:szCs w:val="24"/>
        </w:rPr>
        <w:t>用于细胞培养的微型反应器系统</w:t>
      </w:r>
      <w:r w:rsidRPr="005608EA">
        <w:rPr>
          <w:sz w:val="24"/>
          <w:szCs w:val="24"/>
        </w:rPr>
        <w:t>，</w:t>
      </w:r>
      <w:r w:rsidR="0075446C" w:rsidRPr="0075446C">
        <w:rPr>
          <w:rFonts w:hint="eastAsia"/>
          <w:sz w:val="24"/>
          <w:szCs w:val="24"/>
        </w:rPr>
        <w:t>如图</w:t>
      </w:r>
      <w:r w:rsidR="003C1BE8">
        <w:rPr>
          <w:rFonts w:hint="eastAsia"/>
          <w:sz w:val="24"/>
          <w:szCs w:val="24"/>
        </w:rPr>
        <w:t>2</w:t>
      </w:r>
      <w:r w:rsidR="0075446C" w:rsidRPr="0075446C">
        <w:rPr>
          <w:rFonts w:hint="eastAsia"/>
          <w:sz w:val="24"/>
          <w:szCs w:val="24"/>
        </w:rPr>
        <w:t>所示，</w:t>
      </w:r>
      <w:bookmarkStart w:id="180" w:name="_Hlk26777888"/>
      <w:bookmarkEnd w:id="179"/>
      <w:r w:rsidR="00685A08" w:rsidRPr="00685A08">
        <w:rPr>
          <w:rFonts w:hint="eastAsia"/>
          <w:sz w:val="24"/>
          <w:szCs w:val="24"/>
        </w:rPr>
        <w:t>包括培养箱</w:t>
      </w:r>
      <w:r w:rsidR="00685A08" w:rsidRPr="00685A08">
        <w:rPr>
          <w:rFonts w:hint="eastAsia"/>
          <w:sz w:val="24"/>
          <w:szCs w:val="24"/>
        </w:rPr>
        <w:t>15</w:t>
      </w:r>
      <w:r w:rsidR="00685A08" w:rsidRPr="00685A08">
        <w:rPr>
          <w:rFonts w:hint="eastAsia"/>
          <w:sz w:val="24"/>
          <w:szCs w:val="24"/>
        </w:rPr>
        <w:t>和动力装置</w:t>
      </w:r>
      <w:r w:rsidR="00685A08" w:rsidRPr="00685A08">
        <w:rPr>
          <w:rFonts w:hint="eastAsia"/>
          <w:sz w:val="24"/>
          <w:szCs w:val="24"/>
        </w:rPr>
        <w:t>18</w:t>
      </w:r>
      <w:r w:rsidR="00685A08">
        <w:rPr>
          <w:rFonts w:hint="eastAsia"/>
          <w:sz w:val="24"/>
          <w:szCs w:val="24"/>
        </w:rPr>
        <w:t>。</w:t>
      </w:r>
      <w:r w:rsidR="00685A08" w:rsidRPr="00685A08">
        <w:rPr>
          <w:rFonts w:hint="eastAsia"/>
          <w:sz w:val="24"/>
          <w:szCs w:val="24"/>
        </w:rPr>
        <w:t>如图</w:t>
      </w:r>
      <w:r w:rsidR="00685A08">
        <w:rPr>
          <w:sz w:val="24"/>
          <w:szCs w:val="24"/>
        </w:rPr>
        <w:t>1</w:t>
      </w:r>
      <w:r w:rsidR="00685A08" w:rsidRPr="00685A08">
        <w:rPr>
          <w:rFonts w:hint="eastAsia"/>
          <w:sz w:val="24"/>
          <w:szCs w:val="24"/>
        </w:rPr>
        <w:t>所示，所述培养箱</w:t>
      </w:r>
      <w:r w:rsidR="00685A08" w:rsidRPr="00685A08">
        <w:rPr>
          <w:rFonts w:hint="eastAsia"/>
          <w:sz w:val="24"/>
          <w:szCs w:val="24"/>
        </w:rPr>
        <w:t>15</w:t>
      </w:r>
      <w:r w:rsidR="00685A08" w:rsidRPr="00685A08">
        <w:rPr>
          <w:rFonts w:hint="eastAsia"/>
          <w:sz w:val="24"/>
          <w:szCs w:val="24"/>
        </w:rPr>
        <w:t>包括顶盖</w:t>
      </w:r>
      <w:r w:rsidR="00685A08" w:rsidRPr="00685A08">
        <w:rPr>
          <w:rFonts w:hint="eastAsia"/>
          <w:sz w:val="24"/>
          <w:szCs w:val="24"/>
        </w:rPr>
        <w:t>1</w:t>
      </w:r>
      <w:r w:rsidR="00685A08" w:rsidRPr="00685A08">
        <w:rPr>
          <w:rFonts w:hint="eastAsia"/>
          <w:sz w:val="24"/>
          <w:szCs w:val="24"/>
        </w:rPr>
        <w:t>、主反应室</w:t>
      </w:r>
      <w:r w:rsidR="00685A08" w:rsidRPr="00685A08">
        <w:rPr>
          <w:rFonts w:hint="eastAsia"/>
          <w:sz w:val="24"/>
          <w:szCs w:val="24"/>
        </w:rPr>
        <w:t>2</w:t>
      </w:r>
      <w:r w:rsidR="00685A08" w:rsidRPr="00685A08">
        <w:rPr>
          <w:rFonts w:hint="eastAsia"/>
          <w:sz w:val="24"/>
          <w:szCs w:val="24"/>
        </w:rPr>
        <w:t>、储水槽</w:t>
      </w:r>
      <w:r w:rsidR="00685A08" w:rsidRPr="00685A08">
        <w:rPr>
          <w:rFonts w:hint="eastAsia"/>
          <w:sz w:val="24"/>
          <w:szCs w:val="24"/>
        </w:rPr>
        <w:t>3</w:t>
      </w:r>
      <w:r w:rsidR="00685A08" w:rsidRPr="00685A08">
        <w:rPr>
          <w:rFonts w:hint="eastAsia"/>
          <w:sz w:val="24"/>
          <w:szCs w:val="24"/>
        </w:rPr>
        <w:t>和气体混合区</w:t>
      </w:r>
      <w:r w:rsidR="00685A08" w:rsidRPr="00685A08">
        <w:rPr>
          <w:rFonts w:hint="eastAsia"/>
          <w:sz w:val="24"/>
          <w:szCs w:val="24"/>
        </w:rPr>
        <w:t>19</w:t>
      </w:r>
      <w:r w:rsidR="00685A08" w:rsidRPr="00685A08">
        <w:rPr>
          <w:rFonts w:hint="eastAsia"/>
          <w:sz w:val="24"/>
          <w:szCs w:val="24"/>
        </w:rPr>
        <w:t>，所述储水槽</w:t>
      </w:r>
      <w:r w:rsidR="00685A08" w:rsidRPr="00685A08">
        <w:rPr>
          <w:rFonts w:hint="eastAsia"/>
          <w:sz w:val="24"/>
          <w:szCs w:val="24"/>
        </w:rPr>
        <w:t>3</w:t>
      </w:r>
      <w:r w:rsidR="00685A08" w:rsidRPr="00685A08">
        <w:rPr>
          <w:rFonts w:hint="eastAsia"/>
          <w:sz w:val="24"/>
          <w:szCs w:val="24"/>
        </w:rPr>
        <w:t>内设有加热片</w:t>
      </w:r>
      <w:r w:rsidR="00685A08" w:rsidRPr="00685A08">
        <w:rPr>
          <w:rFonts w:hint="eastAsia"/>
          <w:sz w:val="24"/>
          <w:szCs w:val="24"/>
        </w:rPr>
        <w:t>6</w:t>
      </w:r>
      <w:r w:rsidR="00685A08" w:rsidRPr="00685A08">
        <w:rPr>
          <w:rFonts w:hint="eastAsia"/>
          <w:sz w:val="24"/>
          <w:szCs w:val="24"/>
        </w:rPr>
        <w:t>、温湿度传感器</w:t>
      </w:r>
      <w:r w:rsidR="00685A08" w:rsidRPr="00685A08">
        <w:rPr>
          <w:rFonts w:hint="eastAsia"/>
          <w:sz w:val="24"/>
          <w:szCs w:val="24"/>
        </w:rPr>
        <w:t>7</w:t>
      </w:r>
      <w:r w:rsidR="00685A08" w:rsidRPr="00685A08">
        <w:rPr>
          <w:rFonts w:hint="eastAsia"/>
          <w:sz w:val="24"/>
          <w:szCs w:val="24"/>
        </w:rPr>
        <w:t>和</w:t>
      </w:r>
      <w:proofErr w:type="gramStart"/>
      <w:r w:rsidR="00685A08" w:rsidRPr="00685A08">
        <w:rPr>
          <w:rFonts w:hint="eastAsia"/>
          <w:sz w:val="24"/>
          <w:szCs w:val="24"/>
        </w:rPr>
        <w:t>液位</w:t>
      </w:r>
      <w:proofErr w:type="gramEnd"/>
      <w:r w:rsidR="00685A08" w:rsidRPr="00685A08">
        <w:rPr>
          <w:rFonts w:hint="eastAsia"/>
          <w:sz w:val="24"/>
          <w:szCs w:val="24"/>
        </w:rPr>
        <w:t>传感器</w:t>
      </w:r>
      <w:r w:rsidR="00685A08" w:rsidRPr="00685A08">
        <w:rPr>
          <w:rFonts w:hint="eastAsia"/>
          <w:sz w:val="24"/>
          <w:szCs w:val="24"/>
        </w:rPr>
        <w:t>12</w:t>
      </w:r>
      <w:r w:rsidR="00685A08" w:rsidRPr="00685A08">
        <w:rPr>
          <w:rFonts w:hint="eastAsia"/>
          <w:sz w:val="24"/>
          <w:szCs w:val="24"/>
        </w:rPr>
        <w:t>，储水槽</w:t>
      </w:r>
      <w:r w:rsidR="00685A08" w:rsidRPr="00685A08">
        <w:rPr>
          <w:rFonts w:hint="eastAsia"/>
          <w:sz w:val="24"/>
          <w:szCs w:val="24"/>
        </w:rPr>
        <w:t>3</w:t>
      </w:r>
      <w:r w:rsidR="00685A08" w:rsidRPr="00685A08">
        <w:rPr>
          <w:rFonts w:hint="eastAsia"/>
          <w:sz w:val="24"/>
          <w:szCs w:val="24"/>
        </w:rPr>
        <w:t>与气体混合区</w:t>
      </w:r>
      <w:r w:rsidR="00685A08" w:rsidRPr="00685A08">
        <w:rPr>
          <w:rFonts w:hint="eastAsia"/>
          <w:sz w:val="24"/>
          <w:szCs w:val="24"/>
        </w:rPr>
        <w:t>19</w:t>
      </w:r>
      <w:r w:rsidR="00685A08" w:rsidRPr="00685A08">
        <w:rPr>
          <w:rFonts w:hint="eastAsia"/>
          <w:sz w:val="24"/>
          <w:szCs w:val="24"/>
        </w:rPr>
        <w:t>之间设有风扇</w:t>
      </w:r>
      <w:r w:rsidR="00685A08" w:rsidRPr="00685A08">
        <w:rPr>
          <w:rFonts w:hint="eastAsia"/>
          <w:sz w:val="24"/>
          <w:szCs w:val="24"/>
        </w:rPr>
        <w:t>5</w:t>
      </w:r>
      <w:r w:rsidR="00685A08" w:rsidRPr="00685A08">
        <w:rPr>
          <w:rFonts w:hint="eastAsia"/>
          <w:sz w:val="24"/>
          <w:szCs w:val="24"/>
        </w:rPr>
        <w:t>；所述主反应室</w:t>
      </w:r>
      <w:r w:rsidR="00685A08" w:rsidRPr="00685A08">
        <w:rPr>
          <w:rFonts w:hint="eastAsia"/>
          <w:sz w:val="24"/>
          <w:szCs w:val="24"/>
        </w:rPr>
        <w:t>2</w:t>
      </w:r>
      <w:r w:rsidR="00685A08" w:rsidRPr="00685A08">
        <w:rPr>
          <w:rFonts w:hint="eastAsia"/>
          <w:sz w:val="24"/>
          <w:szCs w:val="24"/>
        </w:rPr>
        <w:t>内设有</w:t>
      </w:r>
      <w:r w:rsidR="00AD1ED4">
        <w:rPr>
          <w:sz w:val="24"/>
          <w:szCs w:val="24"/>
        </w:rPr>
        <w:t>CO</w:t>
      </w:r>
      <w:r w:rsidR="00AD1ED4">
        <w:rPr>
          <w:sz w:val="24"/>
          <w:szCs w:val="24"/>
          <w:vertAlign w:val="subscript"/>
        </w:rPr>
        <w:t>2</w:t>
      </w:r>
      <w:r w:rsidR="00685A08" w:rsidRPr="00685A08">
        <w:rPr>
          <w:rFonts w:hint="eastAsia"/>
          <w:sz w:val="24"/>
          <w:szCs w:val="24"/>
        </w:rPr>
        <w:t>传感器</w:t>
      </w:r>
      <w:r w:rsidR="00685A08" w:rsidRPr="00685A08">
        <w:rPr>
          <w:rFonts w:hint="eastAsia"/>
          <w:sz w:val="24"/>
          <w:szCs w:val="24"/>
        </w:rPr>
        <w:t>8</w:t>
      </w:r>
      <w:r w:rsidR="00685A08" w:rsidRPr="00685A08">
        <w:rPr>
          <w:rFonts w:hint="eastAsia"/>
          <w:sz w:val="24"/>
          <w:szCs w:val="24"/>
        </w:rPr>
        <w:t>、光学溶氧探头</w:t>
      </w:r>
      <w:r w:rsidR="00685A08" w:rsidRPr="00685A08">
        <w:rPr>
          <w:rFonts w:hint="eastAsia"/>
          <w:sz w:val="24"/>
          <w:szCs w:val="24"/>
        </w:rPr>
        <w:t>10</w:t>
      </w:r>
      <w:r w:rsidR="00685A08" w:rsidRPr="00685A08">
        <w:rPr>
          <w:rFonts w:hint="eastAsia"/>
          <w:sz w:val="24"/>
          <w:szCs w:val="24"/>
        </w:rPr>
        <w:t>、支架</w:t>
      </w:r>
      <w:r w:rsidR="00685A08" w:rsidRPr="00685A08">
        <w:rPr>
          <w:rFonts w:hint="eastAsia"/>
          <w:sz w:val="24"/>
          <w:szCs w:val="24"/>
        </w:rPr>
        <w:t>13</w:t>
      </w:r>
      <w:r w:rsidR="00685A08" w:rsidRPr="00685A08">
        <w:rPr>
          <w:rFonts w:hint="eastAsia"/>
          <w:sz w:val="24"/>
          <w:szCs w:val="24"/>
        </w:rPr>
        <w:t>和底座</w:t>
      </w:r>
      <w:r w:rsidR="00685A08" w:rsidRPr="00685A08">
        <w:rPr>
          <w:rFonts w:hint="eastAsia"/>
          <w:sz w:val="24"/>
          <w:szCs w:val="24"/>
        </w:rPr>
        <w:t>14</w:t>
      </w:r>
      <w:r w:rsidR="00685A08" w:rsidRPr="00685A08">
        <w:rPr>
          <w:rFonts w:hint="eastAsia"/>
          <w:sz w:val="24"/>
          <w:szCs w:val="24"/>
        </w:rPr>
        <w:t>；所述顶盖</w:t>
      </w:r>
      <w:r w:rsidR="00685A08" w:rsidRPr="00685A08">
        <w:rPr>
          <w:rFonts w:hint="eastAsia"/>
          <w:sz w:val="24"/>
          <w:szCs w:val="24"/>
        </w:rPr>
        <w:t>1</w:t>
      </w:r>
      <w:r w:rsidR="00685A08" w:rsidRPr="00685A08">
        <w:rPr>
          <w:rFonts w:hint="eastAsia"/>
          <w:sz w:val="24"/>
          <w:szCs w:val="24"/>
        </w:rPr>
        <w:t>的上方设有气体流量控制器</w:t>
      </w:r>
      <w:r w:rsidR="00685A08" w:rsidRPr="00685A08">
        <w:rPr>
          <w:rFonts w:hint="eastAsia"/>
          <w:sz w:val="24"/>
          <w:szCs w:val="24"/>
        </w:rPr>
        <w:t>11</w:t>
      </w:r>
      <w:r w:rsidR="00685A08" w:rsidRPr="00685A08">
        <w:rPr>
          <w:rFonts w:hint="eastAsia"/>
          <w:sz w:val="24"/>
          <w:szCs w:val="24"/>
        </w:rPr>
        <w:t>，所述气体流量控制器</w:t>
      </w:r>
      <w:r w:rsidR="00685A08" w:rsidRPr="00685A08">
        <w:rPr>
          <w:rFonts w:hint="eastAsia"/>
          <w:sz w:val="24"/>
          <w:szCs w:val="24"/>
        </w:rPr>
        <w:t>11</w:t>
      </w:r>
      <w:r w:rsidR="00685A08" w:rsidRPr="00685A08">
        <w:rPr>
          <w:rFonts w:hint="eastAsia"/>
          <w:sz w:val="24"/>
          <w:szCs w:val="24"/>
        </w:rPr>
        <w:t>与气体混合区</w:t>
      </w:r>
      <w:r w:rsidR="00685A08" w:rsidRPr="00685A08">
        <w:rPr>
          <w:rFonts w:hint="eastAsia"/>
          <w:sz w:val="24"/>
          <w:szCs w:val="24"/>
        </w:rPr>
        <w:t>19</w:t>
      </w:r>
      <w:r w:rsidR="00685A08" w:rsidRPr="00685A08">
        <w:rPr>
          <w:rFonts w:hint="eastAsia"/>
          <w:sz w:val="24"/>
          <w:szCs w:val="24"/>
        </w:rPr>
        <w:t>连通。</w:t>
      </w:r>
    </w:p>
    <w:p w14:paraId="228B20FB" w14:textId="22EB84CA" w:rsidR="00301868" w:rsidRDefault="00685A08" w:rsidP="00685A08">
      <w:pPr>
        <w:spacing w:line="360" w:lineRule="auto"/>
        <w:ind w:firstLineChars="200" w:firstLine="480"/>
        <w:rPr>
          <w:sz w:val="24"/>
          <w:szCs w:val="24"/>
        </w:rPr>
      </w:pPr>
      <w:r w:rsidRPr="00685A08">
        <w:rPr>
          <w:rFonts w:hint="eastAsia"/>
          <w:sz w:val="24"/>
          <w:szCs w:val="24"/>
        </w:rPr>
        <w:t>所述主反应室</w:t>
      </w:r>
      <w:r w:rsidRPr="00685A08">
        <w:rPr>
          <w:rFonts w:hint="eastAsia"/>
          <w:sz w:val="24"/>
          <w:szCs w:val="24"/>
        </w:rPr>
        <w:t>2</w:t>
      </w:r>
      <w:r w:rsidRPr="00685A08">
        <w:rPr>
          <w:rFonts w:hint="eastAsia"/>
          <w:sz w:val="24"/>
          <w:szCs w:val="24"/>
        </w:rPr>
        <w:t>与气体混合区</w:t>
      </w:r>
      <w:r w:rsidRPr="00685A08">
        <w:rPr>
          <w:rFonts w:hint="eastAsia"/>
          <w:sz w:val="24"/>
          <w:szCs w:val="24"/>
        </w:rPr>
        <w:t>19</w:t>
      </w:r>
      <w:r w:rsidRPr="00685A08">
        <w:rPr>
          <w:rFonts w:hint="eastAsia"/>
          <w:sz w:val="24"/>
          <w:szCs w:val="24"/>
        </w:rPr>
        <w:t>之间设有隔板，所述隔板内设有导流孔，所述导流孔内设有导流板</w:t>
      </w:r>
      <w:r w:rsidRPr="00685A08">
        <w:rPr>
          <w:rFonts w:hint="eastAsia"/>
          <w:sz w:val="24"/>
          <w:szCs w:val="24"/>
        </w:rPr>
        <w:t>4</w:t>
      </w:r>
      <w:r w:rsidRPr="00685A08">
        <w:rPr>
          <w:rFonts w:hint="eastAsia"/>
          <w:sz w:val="24"/>
          <w:szCs w:val="24"/>
        </w:rPr>
        <w:t>，所述导流板</w:t>
      </w:r>
      <w:r w:rsidRPr="00685A08">
        <w:rPr>
          <w:rFonts w:hint="eastAsia"/>
          <w:sz w:val="24"/>
          <w:szCs w:val="24"/>
        </w:rPr>
        <w:t>4</w:t>
      </w:r>
      <w:r w:rsidRPr="00685A08">
        <w:rPr>
          <w:rFonts w:hint="eastAsia"/>
          <w:sz w:val="24"/>
          <w:szCs w:val="24"/>
        </w:rPr>
        <w:t>的一端伸入主反应室</w:t>
      </w:r>
      <w:r w:rsidRPr="00685A08">
        <w:rPr>
          <w:rFonts w:hint="eastAsia"/>
          <w:sz w:val="24"/>
          <w:szCs w:val="24"/>
        </w:rPr>
        <w:t>2</w:t>
      </w:r>
      <w:r w:rsidRPr="00685A08">
        <w:rPr>
          <w:rFonts w:hint="eastAsia"/>
          <w:sz w:val="24"/>
          <w:szCs w:val="24"/>
        </w:rPr>
        <w:t>，另一端伸入气体混合区</w:t>
      </w:r>
      <w:r w:rsidRPr="00685A08">
        <w:rPr>
          <w:rFonts w:hint="eastAsia"/>
          <w:sz w:val="24"/>
          <w:szCs w:val="24"/>
        </w:rPr>
        <w:t>19</w:t>
      </w:r>
      <w:r w:rsidR="008064BE">
        <w:rPr>
          <w:rFonts w:hint="eastAsia"/>
          <w:sz w:val="24"/>
          <w:szCs w:val="24"/>
        </w:rPr>
        <w:t>。</w:t>
      </w:r>
      <w:r w:rsidR="00CE76D2" w:rsidRPr="00CE76D2">
        <w:rPr>
          <w:rFonts w:hint="eastAsia"/>
          <w:sz w:val="24"/>
          <w:szCs w:val="24"/>
        </w:rPr>
        <w:t>所述底座</w:t>
      </w:r>
      <w:r w:rsidR="00CE76D2" w:rsidRPr="00CE76D2">
        <w:rPr>
          <w:rFonts w:hint="eastAsia"/>
          <w:sz w:val="24"/>
          <w:szCs w:val="24"/>
        </w:rPr>
        <w:t>14</w:t>
      </w:r>
      <w:r w:rsidR="00CE76D2" w:rsidRPr="00CE76D2">
        <w:rPr>
          <w:rFonts w:hint="eastAsia"/>
          <w:sz w:val="24"/>
          <w:szCs w:val="24"/>
        </w:rPr>
        <w:t>位于主反应室</w:t>
      </w:r>
      <w:r w:rsidR="00CE76D2" w:rsidRPr="00CE76D2">
        <w:rPr>
          <w:rFonts w:hint="eastAsia"/>
          <w:sz w:val="24"/>
          <w:szCs w:val="24"/>
        </w:rPr>
        <w:t>2</w:t>
      </w:r>
      <w:r w:rsidR="00CE76D2" w:rsidRPr="00CE76D2">
        <w:rPr>
          <w:rFonts w:hint="eastAsia"/>
          <w:sz w:val="24"/>
          <w:szCs w:val="24"/>
        </w:rPr>
        <w:t>的底板内，底座</w:t>
      </w:r>
      <w:r w:rsidR="00CE76D2" w:rsidRPr="00CE76D2">
        <w:rPr>
          <w:rFonts w:hint="eastAsia"/>
          <w:sz w:val="24"/>
          <w:szCs w:val="24"/>
        </w:rPr>
        <w:t>14</w:t>
      </w:r>
      <w:r w:rsidR="00CE76D2" w:rsidRPr="00CE76D2">
        <w:rPr>
          <w:rFonts w:hint="eastAsia"/>
          <w:sz w:val="24"/>
          <w:szCs w:val="24"/>
        </w:rPr>
        <w:t>的数量至少为一个，底座</w:t>
      </w:r>
      <w:r w:rsidR="00CE76D2" w:rsidRPr="00CE76D2">
        <w:rPr>
          <w:rFonts w:hint="eastAsia"/>
          <w:sz w:val="24"/>
          <w:szCs w:val="24"/>
        </w:rPr>
        <w:t>14</w:t>
      </w:r>
      <w:r w:rsidR="00CE76D2" w:rsidRPr="00CE76D2">
        <w:rPr>
          <w:rFonts w:hint="eastAsia"/>
          <w:sz w:val="24"/>
          <w:szCs w:val="24"/>
        </w:rPr>
        <w:t>内固定有光学溶氧探头</w:t>
      </w:r>
      <w:r w:rsidR="00CE76D2" w:rsidRPr="00CE76D2">
        <w:rPr>
          <w:rFonts w:hint="eastAsia"/>
          <w:sz w:val="24"/>
          <w:szCs w:val="24"/>
        </w:rPr>
        <w:t>10</w:t>
      </w:r>
      <w:r w:rsidR="009E4DD6" w:rsidRPr="009E4DD6">
        <w:rPr>
          <w:rFonts w:hint="eastAsia"/>
          <w:sz w:val="24"/>
          <w:szCs w:val="24"/>
        </w:rPr>
        <w:t>，</w:t>
      </w:r>
      <w:r w:rsidR="00042AFC" w:rsidRPr="00042AFC">
        <w:rPr>
          <w:rFonts w:hint="eastAsia"/>
          <w:sz w:val="24"/>
          <w:szCs w:val="24"/>
        </w:rPr>
        <w:t>所述光学溶氧探头</w:t>
      </w:r>
      <w:r w:rsidR="00042AFC" w:rsidRPr="00042AFC">
        <w:rPr>
          <w:rFonts w:hint="eastAsia"/>
          <w:sz w:val="24"/>
          <w:szCs w:val="24"/>
        </w:rPr>
        <w:t>10</w:t>
      </w:r>
      <w:r w:rsidR="00042AFC" w:rsidRPr="00042AFC">
        <w:rPr>
          <w:rFonts w:hint="eastAsia"/>
          <w:sz w:val="24"/>
          <w:szCs w:val="24"/>
        </w:rPr>
        <w:t>通过导线连接有光学</w:t>
      </w:r>
      <w:proofErr w:type="gramStart"/>
      <w:r w:rsidR="00042AFC" w:rsidRPr="00042AFC">
        <w:rPr>
          <w:rFonts w:hint="eastAsia"/>
          <w:sz w:val="24"/>
          <w:szCs w:val="24"/>
        </w:rPr>
        <w:t>溶</w:t>
      </w:r>
      <w:proofErr w:type="gramEnd"/>
      <w:r w:rsidR="00042AFC" w:rsidRPr="00042AFC">
        <w:rPr>
          <w:rFonts w:hint="eastAsia"/>
          <w:sz w:val="24"/>
          <w:szCs w:val="24"/>
        </w:rPr>
        <w:t>氧传感器</w:t>
      </w:r>
      <w:r w:rsidR="00042AFC" w:rsidRPr="00042AFC">
        <w:rPr>
          <w:rFonts w:hint="eastAsia"/>
          <w:sz w:val="24"/>
          <w:szCs w:val="24"/>
        </w:rPr>
        <w:t>9</w:t>
      </w:r>
      <w:r w:rsidR="00042AFC">
        <w:rPr>
          <w:rFonts w:hint="eastAsia"/>
          <w:sz w:val="24"/>
          <w:szCs w:val="24"/>
        </w:rPr>
        <w:t>，所述</w:t>
      </w:r>
      <w:r w:rsidR="009E4DD6" w:rsidRPr="009E4DD6">
        <w:rPr>
          <w:rFonts w:hint="eastAsia"/>
          <w:sz w:val="24"/>
          <w:szCs w:val="24"/>
        </w:rPr>
        <w:t>光学溶氧传感器</w:t>
      </w:r>
      <w:r w:rsidR="009E4DD6" w:rsidRPr="009E4DD6">
        <w:rPr>
          <w:rFonts w:hint="eastAsia"/>
          <w:sz w:val="24"/>
          <w:szCs w:val="24"/>
        </w:rPr>
        <w:t>9</w:t>
      </w:r>
      <w:r w:rsidR="00042AFC">
        <w:rPr>
          <w:rFonts w:hint="eastAsia"/>
          <w:sz w:val="24"/>
          <w:szCs w:val="24"/>
        </w:rPr>
        <w:t>用于</w:t>
      </w:r>
      <w:r w:rsidR="009E4DD6" w:rsidRPr="009E4DD6">
        <w:rPr>
          <w:rFonts w:hint="eastAsia"/>
          <w:sz w:val="24"/>
          <w:szCs w:val="24"/>
        </w:rPr>
        <w:t>测量细胞培养过程中</w:t>
      </w:r>
      <w:r w:rsidR="009E4DD6">
        <w:rPr>
          <w:rFonts w:hint="eastAsia"/>
          <w:sz w:val="24"/>
          <w:szCs w:val="24"/>
        </w:rPr>
        <w:t>培养箱</w:t>
      </w:r>
      <w:r w:rsidR="009E4DD6">
        <w:rPr>
          <w:rFonts w:hint="eastAsia"/>
          <w:sz w:val="24"/>
          <w:szCs w:val="24"/>
        </w:rPr>
        <w:t>1</w:t>
      </w:r>
      <w:r w:rsidR="009E4DD6">
        <w:rPr>
          <w:sz w:val="24"/>
          <w:szCs w:val="24"/>
        </w:rPr>
        <w:t>5</w:t>
      </w:r>
      <w:r w:rsidR="009E4DD6" w:rsidRPr="009E4DD6">
        <w:rPr>
          <w:rFonts w:hint="eastAsia"/>
          <w:sz w:val="24"/>
          <w:szCs w:val="24"/>
        </w:rPr>
        <w:t>内的溶解氧。</w:t>
      </w:r>
      <w:r w:rsidR="00301868">
        <w:rPr>
          <w:rFonts w:hint="eastAsia"/>
          <w:sz w:val="24"/>
          <w:szCs w:val="24"/>
        </w:rPr>
        <w:t>如图</w:t>
      </w:r>
      <w:r w:rsidR="00301868">
        <w:rPr>
          <w:rFonts w:hint="eastAsia"/>
          <w:sz w:val="24"/>
          <w:szCs w:val="24"/>
        </w:rPr>
        <w:t>1</w:t>
      </w:r>
      <w:r w:rsidR="00301868">
        <w:rPr>
          <w:rFonts w:hint="eastAsia"/>
          <w:sz w:val="24"/>
          <w:szCs w:val="24"/>
        </w:rPr>
        <w:t>或</w:t>
      </w:r>
      <w:r w:rsidR="00301868">
        <w:rPr>
          <w:rFonts w:hint="eastAsia"/>
          <w:sz w:val="24"/>
          <w:szCs w:val="24"/>
        </w:rPr>
        <w:t>3</w:t>
      </w:r>
      <w:r w:rsidR="00301868">
        <w:rPr>
          <w:rFonts w:hint="eastAsia"/>
          <w:sz w:val="24"/>
          <w:szCs w:val="24"/>
        </w:rPr>
        <w:t>所示，</w:t>
      </w:r>
      <w:r w:rsidR="007B5D3A" w:rsidRPr="007B5D3A">
        <w:rPr>
          <w:rFonts w:hint="eastAsia"/>
          <w:sz w:val="24"/>
          <w:szCs w:val="24"/>
        </w:rPr>
        <w:t>所述支架</w:t>
      </w:r>
      <w:r w:rsidR="007B5D3A" w:rsidRPr="007B5D3A">
        <w:rPr>
          <w:rFonts w:hint="eastAsia"/>
          <w:sz w:val="24"/>
          <w:szCs w:val="24"/>
        </w:rPr>
        <w:t>13</w:t>
      </w:r>
      <w:r w:rsidR="007B5D3A" w:rsidRPr="007B5D3A">
        <w:rPr>
          <w:rFonts w:hint="eastAsia"/>
          <w:sz w:val="24"/>
          <w:szCs w:val="24"/>
        </w:rPr>
        <w:t>设在底座</w:t>
      </w:r>
      <w:r w:rsidR="007B5D3A" w:rsidRPr="007B5D3A">
        <w:rPr>
          <w:rFonts w:hint="eastAsia"/>
          <w:sz w:val="24"/>
          <w:szCs w:val="24"/>
        </w:rPr>
        <w:t>14</w:t>
      </w:r>
      <w:r w:rsidR="007B5D3A" w:rsidRPr="007B5D3A">
        <w:rPr>
          <w:rFonts w:hint="eastAsia"/>
          <w:sz w:val="24"/>
          <w:szCs w:val="24"/>
        </w:rPr>
        <w:t>上，支架</w:t>
      </w:r>
      <w:r w:rsidR="007B5D3A" w:rsidRPr="007B5D3A">
        <w:rPr>
          <w:rFonts w:hint="eastAsia"/>
          <w:sz w:val="24"/>
          <w:szCs w:val="24"/>
        </w:rPr>
        <w:t>13</w:t>
      </w:r>
      <w:r w:rsidR="007B5D3A" w:rsidRPr="007B5D3A">
        <w:rPr>
          <w:rFonts w:hint="eastAsia"/>
          <w:sz w:val="24"/>
          <w:szCs w:val="24"/>
        </w:rPr>
        <w:t>为可拆卸式设计，支架</w:t>
      </w:r>
      <w:r w:rsidR="007B5D3A" w:rsidRPr="007B5D3A">
        <w:rPr>
          <w:rFonts w:hint="eastAsia"/>
          <w:sz w:val="24"/>
          <w:szCs w:val="24"/>
        </w:rPr>
        <w:t>13</w:t>
      </w:r>
      <w:r w:rsidR="007B5D3A" w:rsidRPr="007B5D3A">
        <w:rPr>
          <w:rFonts w:hint="eastAsia"/>
          <w:sz w:val="24"/>
          <w:szCs w:val="24"/>
        </w:rPr>
        <w:t>用于固定培养瓶、培养皿、微孔板等反应容器，所述反应容器用于容纳营养液并为细胞提供一个无菌的环境</w:t>
      </w:r>
      <w:r w:rsidR="000003E6">
        <w:rPr>
          <w:rFonts w:hint="eastAsia"/>
          <w:sz w:val="24"/>
          <w:szCs w:val="24"/>
        </w:rPr>
        <w:t>。</w:t>
      </w:r>
    </w:p>
    <w:p w14:paraId="20BFF663" w14:textId="26B1DB79" w:rsidR="009F51AF" w:rsidRDefault="007B5D3A" w:rsidP="000003E6">
      <w:pPr>
        <w:spacing w:line="360" w:lineRule="auto"/>
        <w:ind w:firstLineChars="200" w:firstLine="480"/>
        <w:rPr>
          <w:sz w:val="24"/>
          <w:szCs w:val="24"/>
        </w:rPr>
      </w:pPr>
      <w:r w:rsidRPr="007B5D3A">
        <w:rPr>
          <w:rFonts w:hint="eastAsia"/>
          <w:sz w:val="24"/>
          <w:szCs w:val="24"/>
        </w:rPr>
        <w:t>所述气体流量控制器</w:t>
      </w:r>
      <w:r w:rsidRPr="007B5D3A">
        <w:rPr>
          <w:rFonts w:hint="eastAsia"/>
          <w:sz w:val="24"/>
          <w:szCs w:val="24"/>
        </w:rPr>
        <w:t>11</w:t>
      </w:r>
      <w:r w:rsidRPr="007B5D3A">
        <w:rPr>
          <w:rFonts w:hint="eastAsia"/>
          <w:sz w:val="24"/>
          <w:szCs w:val="24"/>
        </w:rPr>
        <w:t>根据培养箱</w:t>
      </w:r>
      <w:r w:rsidRPr="007B5D3A">
        <w:rPr>
          <w:rFonts w:hint="eastAsia"/>
          <w:sz w:val="24"/>
          <w:szCs w:val="24"/>
        </w:rPr>
        <w:t>15</w:t>
      </w:r>
      <w:r w:rsidRPr="007B5D3A">
        <w:rPr>
          <w:rFonts w:hint="eastAsia"/>
          <w:sz w:val="24"/>
          <w:szCs w:val="24"/>
        </w:rPr>
        <w:t>内的细胞生长需要，按一定比例通入空气，氮气，氧气，二氧化碳的混合物。所述液位传感器</w:t>
      </w:r>
      <w:r w:rsidRPr="007B5D3A">
        <w:rPr>
          <w:rFonts w:hint="eastAsia"/>
          <w:sz w:val="24"/>
          <w:szCs w:val="24"/>
        </w:rPr>
        <w:t>12</w:t>
      </w:r>
      <w:r w:rsidRPr="007B5D3A">
        <w:rPr>
          <w:rFonts w:hint="eastAsia"/>
          <w:sz w:val="24"/>
          <w:szCs w:val="24"/>
        </w:rPr>
        <w:t>用于测量水槽</w:t>
      </w:r>
      <w:r w:rsidRPr="007B5D3A">
        <w:rPr>
          <w:rFonts w:hint="eastAsia"/>
          <w:sz w:val="24"/>
          <w:szCs w:val="24"/>
        </w:rPr>
        <w:t>3</w:t>
      </w:r>
      <w:r w:rsidRPr="007B5D3A">
        <w:rPr>
          <w:rFonts w:hint="eastAsia"/>
          <w:sz w:val="24"/>
          <w:szCs w:val="24"/>
        </w:rPr>
        <w:t>内的液体量，</w:t>
      </w:r>
      <w:proofErr w:type="gramStart"/>
      <w:r w:rsidRPr="007B5D3A">
        <w:rPr>
          <w:rFonts w:hint="eastAsia"/>
          <w:sz w:val="24"/>
          <w:szCs w:val="24"/>
        </w:rPr>
        <w:t>当液位</w:t>
      </w:r>
      <w:proofErr w:type="gramEnd"/>
      <w:r w:rsidRPr="007B5D3A">
        <w:rPr>
          <w:rFonts w:hint="eastAsia"/>
          <w:sz w:val="24"/>
          <w:szCs w:val="24"/>
        </w:rPr>
        <w:t>传感器</w:t>
      </w:r>
      <w:r w:rsidRPr="007B5D3A">
        <w:rPr>
          <w:rFonts w:hint="eastAsia"/>
          <w:sz w:val="24"/>
          <w:szCs w:val="24"/>
        </w:rPr>
        <w:t>12</w:t>
      </w:r>
      <w:proofErr w:type="gramStart"/>
      <w:r w:rsidRPr="007B5D3A">
        <w:rPr>
          <w:rFonts w:hint="eastAsia"/>
          <w:sz w:val="24"/>
          <w:szCs w:val="24"/>
        </w:rPr>
        <w:t>检测到储水</w:t>
      </w:r>
      <w:proofErr w:type="gramEnd"/>
      <w:r w:rsidRPr="007B5D3A">
        <w:rPr>
          <w:rFonts w:hint="eastAsia"/>
          <w:sz w:val="24"/>
          <w:szCs w:val="24"/>
        </w:rPr>
        <w:t>槽</w:t>
      </w:r>
      <w:r w:rsidRPr="007B5D3A">
        <w:rPr>
          <w:rFonts w:hint="eastAsia"/>
          <w:sz w:val="24"/>
          <w:szCs w:val="24"/>
        </w:rPr>
        <w:t>3</w:t>
      </w:r>
      <w:r w:rsidRPr="007B5D3A">
        <w:rPr>
          <w:rFonts w:hint="eastAsia"/>
          <w:sz w:val="24"/>
          <w:szCs w:val="24"/>
        </w:rPr>
        <w:t>内的液位低于预设位置时，补加一定量液体。</w:t>
      </w:r>
      <w:r w:rsidR="009E4DD6" w:rsidRPr="009E4DD6">
        <w:rPr>
          <w:rFonts w:hint="eastAsia"/>
          <w:sz w:val="24"/>
          <w:szCs w:val="24"/>
        </w:rPr>
        <w:t>所述顶盖</w:t>
      </w:r>
      <w:r w:rsidR="009E4DD6" w:rsidRPr="009E4DD6">
        <w:rPr>
          <w:rFonts w:hint="eastAsia"/>
          <w:sz w:val="24"/>
          <w:szCs w:val="24"/>
        </w:rPr>
        <w:t>1</w:t>
      </w:r>
      <w:r w:rsidR="009E4DD6" w:rsidRPr="009E4DD6">
        <w:rPr>
          <w:rFonts w:hint="eastAsia"/>
          <w:sz w:val="24"/>
          <w:szCs w:val="24"/>
        </w:rPr>
        <w:t>与主反应室</w:t>
      </w:r>
      <w:r w:rsidR="009E4DD6" w:rsidRPr="009E4DD6">
        <w:rPr>
          <w:rFonts w:hint="eastAsia"/>
          <w:sz w:val="24"/>
          <w:szCs w:val="24"/>
        </w:rPr>
        <w:t>2</w:t>
      </w:r>
      <w:r w:rsidR="009E4DD6" w:rsidRPr="009E4DD6">
        <w:rPr>
          <w:rFonts w:hint="eastAsia"/>
          <w:sz w:val="24"/>
          <w:szCs w:val="24"/>
        </w:rPr>
        <w:t>嵌合，两者嵌合后形成密闭的空间</w:t>
      </w:r>
      <w:r w:rsidR="009E4DD6">
        <w:rPr>
          <w:rFonts w:hint="eastAsia"/>
          <w:sz w:val="24"/>
          <w:szCs w:val="24"/>
        </w:rPr>
        <w:t>，</w:t>
      </w:r>
      <w:r w:rsidR="009E4DD6" w:rsidRPr="009E4DD6">
        <w:rPr>
          <w:rFonts w:hint="eastAsia"/>
          <w:sz w:val="24"/>
          <w:szCs w:val="24"/>
        </w:rPr>
        <w:t>主反应室</w:t>
      </w:r>
      <w:r w:rsidR="009E4DD6" w:rsidRPr="009E4DD6">
        <w:rPr>
          <w:rFonts w:hint="eastAsia"/>
          <w:sz w:val="24"/>
          <w:szCs w:val="24"/>
        </w:rPr>
        <w:t>2</w:t>
      </w:r>
      <w:r w:rsidR="009E4DD6" w:rsidRPr="009E4DD6">
        <w:rPr>
          <w:rFonts w:hint="eastAsia"/>
          <w:sz w:val="24"/>
          <w:szCs w:val="24"/>
        </w:rPr>
        <w:t>和顶盖</w:t>
      </w:r>
      <w:r w:rsidR="009E4DD6" w:rsidRPr="009E4DD6">
        <w:rPr>
          <w:rFonts w:hint="eastAsia"/>
          <w:sz w:val="24"/>
          <w:szCs w:val="24"/>
        </w:rPr>
        <w:t>1</w:t>
      </w:r>
      <w:r w:rsidR="009E4DD6">
        <w:rPr>
          <w:rFonts w:hint="eastAsia"/>
          <w:sz w:val="24"/>
          <w:szCs w:val="24"/>
        </w:rPr>
        <w:t>均设</w:t>
      </w:r>
      <w:r w:rsidR="009E4DD6" w:rsidRPr="009E4DD6">
        <w:rPr>
          <w:rFonts w:hint="eastAsia"/>
          <w:sz w:val="24"/>
          <w:szCs w:val="24"/>
        </w:rPr>
        <w:t>有隔热夹层。所述风扇</w:t>
      </w:r>
      <w:r w:rsidR="009E4DD6" w:rsidRPr="009E4DD6">
        <w:rPr>
          <w:rFonts w:hint="eastAsia"/>
          <w:sz w:val="24"/>
          <w:szCs w:val="24"/>
        </w:rPr>
        <w:t>5</w:t>
      </w:r>
      <w:r w:rsidR="00CE76D2">
        <w:rPr>
          <w:rFonts w:hint="eastAsia"/>
          <w:sz w:val="24"/>
          <w:szCs w:val="24"/>
        </w:rPr>
        <w:t>、</w:t>
      </w:r>
      <w:r w:rsidR="009E4DD6" w:rsidRPr="009E4DD6">
        <w:rPr>
          <w:rFonts w:hint="eastAsia"/>
          <w:sz w:val="24"/>
          <w:szCs w:val="24"/>
        </w:rPr>
        <w:t>加热片</w:t>
      </w:r>
      <w:r w:rsidR="009E4DD6" w:rsidRPr="009E4DD6">
        <w:rPr>
          <w:rFonts w:hint="eastAsia"/>
          <w:sz w:val="24"/>
          <w:szCs w:val="24"/>
        </w:rPr>
        <w:t>6</w:t>
      </w:r>
      <w:r w:rsidR="00CE76D2">
        <w:rPr>
          <w:rFonts w:hint="eastAsia"/>
          <w:sz w:val="24"/>
          <w:szCs w:val="24"/>
        </w:rPr>
        <w:t>、</w:t>
      </w:r>
      <w:r w:rsidR="009E4DD6" w:rsidRPr="009E4DD6">
        <w:rPr>
          <w:rFonts w:hint="eastAsia"/>
          <w:sz w:val="24"/>
          <w:szCs w:val="24"/>
        </w:rPr>
        <w:t>温湿度传感器</w:t>
      </w:r>
      <w:r w:rsidR="009E4DD6" w:rsidRPr="009E4DD6">
        <w:rPr>
          <w:rFonts w:hint="eastAsia"/>
          <w:sz w:val="24"/>
          <w:szCs w:val="24"/>
        </w:rPr>
        <w:t>7</w:t>
      </w:r>
      <w:r w:rsidR="00CE76D2">
        <w:rPr>
          <w:rFonts w:hint="eastAsia"/>
          <w:sz w:val="24"/>
          <w:szCs w:val="24"/>
        </w:rPr>
        <w:t>和</w:t>
      </w:r>
      <w:bookmarkStart w:id="181" w:name="_Hlk71901711"/>
      <w:r w:rsidR="009E4DD6">
        <w:rPr>
          <w:sz w:val="24"/>
          <w:szCs w:val="24"/>
        </w:rPr>
        <w:t>CO</w:t>
      </w:r>
      <w:r w:rsidR="009E4DD6">
        <w:rPr>
          <w:sz w:val="24"/>
          <w:szCs w:val="24"/>
          <w:vertAlign w:val="subscript"/>
        </w:rPr>
        <w:t>2</w:t>
      </w:r>
      <w:bookmarkEnd w:id="181"/>
      <w:r w:rsidR="009E4DD6" w:rsidRPr="009E4DD6">
        <w:rPr>
          <w:rFonts w:hint="eastAsia"/>
          <w:sz w:val="24"/>
          <w:szCs w:val="24"/>
        </w:rPr>
        <w:t>传感器</w:t>
      </w:r>
      <w:r w:rsidR="009E4DD6" w:rsidRPr="009E4DD6">
        <w:rPr>
          <w:rFonts w:hint="eastAsia"/>
          <w:sz w:val="24"/>
          <w:szCs w:val="24"/>
        </w:rPr>
        <w:t>8</w:t>
      </w:r>
      <w:r w:rsidR="009E4DD6" w:rsidRPr="009E4DD6">
        <w:rPr>
          <w:rFonts w:hint="eastAsia"/>
          <w:sz w:val="24"/>
          <w:szCs w:val="24"/>
        </w:rPr>
        <w:t>，用于促进</w:t>
      </w:r>
      <w:r w:rsidR="00CE76D2" w:rsidRPr="00CE76D2">
        <w:rPr>
          <w:rFonts w:hint="eastAsia"/>
          <w:sz w:val="24"/>
          <w:szCs w:val="24"/>
        </w:rPr>
        <w:t>培养箱</w:t>
      </w:r>
      <w:r w:rsidR="00CE76D2" w:rsidRPr="00CE76D2">
        <w:rPr>
          <w:rFonts w:hint="eastAsia"/>
          <w:sz w:val="24"/>
          <w:szCs w:val="24"/>
        </w:rPr>
        <w:t>15</w:t>
      </w:r>
      <w:r w:rsidR="00CE76D2">
        <w:rPr>
          <w:rFonts w:hint="eastAsia"/>
          <w:sz w:val="24"/>
          <w:szCs w:val="24"/>
        </w:rPr>
        <w:t>内的</w:t>
      </w:r>
      <w:r w:rsidR="009E4DD6" w:rsidRPr="009E4DD6">
        <w:rPr>
          <w:rFonts w:hint="eastAsia"/>
          <w:sz w:val="24"/>
          <w:szCs w:val="24"/>
        </w:rPr>
        <w:t>气体混合，监控环境参数。</w:t>
      </w:r>
    </w:p>
    <w:p w14:paraId="159BACB6" w14:textId="546668E3" w:rsidR="00951DD0" w:rsidRDefault="00951DD0" w:rsidP="00280F74">
      <w:pPr>
        <w:spacing w:line="360" w:lineRule="auto"/>
        <w:ind w:firstLineChars="200" w:firstLine="480"/>
        <w:rPr>
          <w:sz w:val="24"/>
          <w:szCs w:val="24"/>
        </w:rPr>
      </w:pPr>
      <w:r w:rsidRPr="00951DD0">
        <w:rPr>
          <w:rFonts w:hint="eastAsia"/>
          <w:sz w:val="24"/>
          <w:szCs w:val="24"/>
        </w:rPr>
        <w:t>所述培养箱</w:t>
      </w:r>
      <w:r w:rsidRPr="00951DD0">
        <w:rPr>
          <w:rFonts w:hint="eastAsia"/>
          <w:sz w:val="24"/>
          <w:szCs w:val="24"/>
        </w:rPr>
        <w:t>15</w:t>
      </w:r>
      <w:r w:rsidRPr="00951DD0">
        <w:rPr>
          <w:rFonts w:hint="eastAsia"/>
          <w:sz w:val="24"/>
          <w:szCs w:val="24"/>
        </w:rPr>
        <w:t>的下方设有动力装置</w:t>
      </w:r>
      <w:r w:rsidRPr="00951DD0">
        <w:rPr>
          <w:rFonts w:hint="eastAsia"/>
          <w:sz w:val="24"/>
          <w:szCs w:val="24"/>
        </w:rPr>
        <w:t>18</w:t>
      </w:r>
      <w:r>
        <w:rPr>
          <w:rFonts w:hint="eastAsia"/>
          <w:sz w:val="24"/>
          <w:szCs w:val="24"/>
        </w:rPr>
        <w:t>，</w:t>
      </w:r>
      <w:r w:rsidR="00E835B9">
        <w:rPr>
          <w:rFonts w:hint="eastAsia"/>
          <w:sz w:val="24"/>
          <w:szCs w:val="24"/>
        </w:rPr>
        <w:t>所述</w:t>
      </w:r>
      <w:r w:rsidR="00E835B9" w:rsidRPr="00E835B9">
        <w:rPr>
          <w:rFonts w:hint="eastAsia"/>
          <w:sz w:val="24"/>
          <w:szCs w:val="24"/>
        </w:rPr>
        <w:t>动力</w:t>
      </w:r>
      <w:r w:rsidR="00E835B9">
        <w:rPr>
          <w:rFonts w:hint="eastAsia"/>
          <w:sz w:val="24"/>
          <w:szCs w:val="24"/>
        </w:rPr>
        <w:t>装置</w:t>
      </w:r>
      <w:r w:rsidR="00E835B9">
        <w:rPr>
          <w:rFonts w:hint="eastAsia"/>
          <w:sz w:val="24"/>
          <w:szCs w:val="24"/>
        </w:rPr>
        <w:t>1</w:t>
      </w:r>
      <w:r w:rsidR="00E835B9">
        <w:rPr>
          <w:sz w:val="24"/>
          <w:szCs w:val="24"/>
        </w:rPr>
        <w:t>8</w:t>
      </w:r>
      <w:r w:rsidR="00E835B9" w:rsidRPr="00E835B9">
        <w:rPr>
          <w:rFonts w:hint="eastAsia"/>
          <w:sz w:val="24"/>
          <w:szCs w:val="24"/>
        </w:rPr>
        <w:t>为翘板摇床</w:t>
      </w:r>
      <w:r w:rsidR="00E835B9">
        <w:rPr>
          <w:rFonts w:hint="eastAsia"/>
          <w:sz w:val="24"/>
          <w:szCs w:val="24"/>
        </w:rPr>
        <w:t>、</w:t>
      </w:r>
      <w:r w:rsidR="00E835B9" w:rsidRPr="00E835B9">
        <w:rPr>
          <w:rFonts w:hint="eastAsia"/>
          <w:sz w:val="24"/>
          <w:szCs w:val="24"/>
        </w:rPr>
        <w:t>圆周摇床</w:t>
      </w:r>
      <w:r w:rsidR="00E835B9">
        <w:rPr>
          <w:rFonts w:hint="eastAsia"/>
          <w:sz w:val="24"/>
          <w:szCs w:val="24"/>
        </w:rPr>
        <w:t>或</w:t>
      </w:r>
      <w:r w:rsidR="00E835B9" w:rsidRPr="00E835B9">
        <w:rPr>
          <w:rFonts w:hint="eastAsia"/>
          <w:sz w:val="24"/>
          <w:szCs w:val="24"/>
        </w:rPr>
        <w:t>摆床，动力装置</w:t>
      </w:r>
      <w:r w:rsidR="00E835B9" w:rsidRPr="00E835B9">
        <w:rPr>
          <w:rFonts w:hint="eastAsia"/>
          <w:sz w:val="24"/>
          <w:szCs w:val="24"/>
        </w:rPr>
        <w:t>18</w:t>
      </w:r>
      <w:r w:rsidR="006277F2">
        <w:rPr>
          <w:rFonts w:hint="eastAsia"/>
          <w:sz w:val="24"/>
          <w:szCs w:val="24"/>
        </w:rPr>
        <w:t>的运动</w:t>
      </w:r>
      <w:r w:rsidR="00E835B9" w:rsidRPr="00E835B9">
        <w:rPr>
          <w:rFonts w:hint="eastAsia"/>
          <w:sz w:val="24"/>
          <w:szCs w:val="24"/>
        </w:rPr>
        <w:t>可以是连续的，也可以是间歇</w:t>
      </w:r>
      <w:r w:rsidR="00E40293">
        <w:rPr>
          <w:rFonts w:hint="eastAsia"/>
          <w:sz w:val="24"/>
          <w:szCs w:val="24"/>
        </w:rPr>
        <w:t>，</w:t>
      </w:r>
      <w:r w:rsidR="006277F2">
        <w:rPr>
          <w:rFonts w:hint="eastAsia"/>
          <w:sz w:val="24"/>
          <w:szCs w:val="24"/>
        </w:rPr>
        <w:t>所述</w:t>
      </w:r>
      <w:r w:rsidR="006277F2" w:rsidRPr="006277F2">
        <w:rPr>
          <w:rFonts w:hint="eastAsia"/>
          <w:sz w:val="24"/>
          <w:szCs w:val="24"/>
        </w:rPr>
        <w:t>动力装置</w:t>
      </w:r>
      <w:r w:rsidR="006277F2" w:rsidRPr="006277F2">
        <w:rPr>
          <w:rFonts w:hint="eastAsia"/>
          <w:sz w:val="24"/>
          <w:szCs w:val="24"/>
        </w:rPr>
        <w:t>18</w:t>
      </w:r>
      <w:r w:rsidR="006277F2">
        <w:rPr>
          <w:rFonts w:hint="eastAsia"/>
          <w:sz w:val="24"/>
          <w:szCs w:val="24"/>
        </w:rPr>
        <w:t>用于</w:t>
      </w:r>
      <w:r w:rsidR="00E835B9" w:rsidRPr="00E835B9">
        <w:rPr>
          <w:rFonts w:hint="eastAsia"/>
          <w:sz w:val="24"/>
          <w:szCs w:val="24"/>
        </w:rPr>
        <w:t>带</w:t>
      </w:r>
      <w:r w:rsidR="00E40293">
        <w:rPr>
          <w:rFonts w:hint="eastAsia"/>
          <w:sz w:val="24"/>
          <w:szCs w:val="24"/>
        </w:rPr>
        <w:t>动培养箱</w:t>
      </w:r>
      <w:r w:rsidR="00E40293">
        <w:rPr>
          <w:rFonts w:hint="eastAsia"/>
          <w:sz w:val="24"/>
          <w:szCs w:val="24"/>
        </w:rPr>
        <w:t>1</w:t>
      </w:r>
      <w:r w:rsidR="00E40293">
        <w:rPr>
          <w:sz w:val="24"/>
          <w:szCs w:val="24"/>
        </w:rPr>
        <w:t>5</w:t>
      </w:r>
      <w:r w:rsidR="00E835B9" w:rsidRPr="00E835B9">
        <w:rPr>
          <w:rFonts w:hint="eastAsia"/>
          <w:sz w:val="24"/>
          <w:szCs w:val="24"/>
        </w:rPr>
        <w:t>运动。</w:t>
      </w:r>
      <w:r w:rsidR="00703B6B">
        <w:rPr>
          <w:rFonts w:hint="eastAsia"/>
          <w:sz w:val="24"/>
          <w:szCs w:val="24"/>
        </w:rPr>
        <w:t>本实施例中</w:t>
      </w:r>
      <w:r w:rsidR="00CB1467" w:rsidRPr="00CB1467">
        <w:rPr>
          <w:rFonts w:hint="eastAsia"/>
          <w:sz w:val="24"/>
          <w:szCs w:val="24"/>
        </w:rPr>
        <w:t>动力装置</w:t>
      </w:r>
      <w:r w:rsidR="00CB1467" w:rsidRPr="00CB1467">
        <w:rPr>
          <w:rFonts w:hint="eastAsia"/>
          <w:sz w:val="24"/>
          <w:szCs w:val="24"/>
        </w:rPr>
        <w:t>18</w:t>
      </w:r>
      <w:r w:rsidR="00CB1467" w:rsidRPr="00CB1467">
        <w:rPr>
          <w:rFonts w:hint="eastAsia"/>
          <w:sz w:val="24"/>
          <w:szCs w:val="24"/>
        </w:rPr>
        <w:t>为翘板摇床</w:t>
      </w:r>
      <w:r w:rsidR="00CB1467">
        <w:rPr>
          <w:rFonts w:hint="eastAsia"/>
          <w:sz w:val="24"/>
          <w:szCs w:val="24"/>
        </w:rPr>
        <w:t>，</w:t>
      </w:r>
      <w:r w:rsidR="00E835B9" w:rsidRPr="00E835B9">
        <w:rPr>
          <w:rFonts w:hint="eastAsia"/>
          <w:sz w:val="24"/>
          <w:szCs w:val="24"/>
        </w:rPr>
        <w:t>所述翘板摇床的摆动幅度为±</w:t>
      </w:r>
      <w:r w:rsidR="00E835B9" w:rsidRPr="00E835B9">
        <w:rPr>
          <w:rFonts w:hint="eastAsia"/>
          <w:sz w:val="24"/>
          <w:szCs w:val="24"/>
        </w:rPr>
        <w:t>7</w:t>
      </w:r>
      <w:r w:rsidR="00E835B9" w:rsidRPr="00E835B9">
        <w:rPr>
          <w:rFonts w:hint="eastAsia"/>
          <w:sz w:val="24"/>
          <w:szCs w:val="24"/>
        </w:rPr>
        <w:t>°，摆动频率为</w:t>
      </w:r>
      <w:r w:rsidR="00E835B9" w:rsidRPr="00E835B9">
        <w:rPr>
          <w:rFonts w:hint="eastAsia"/>
          <w:sz w:val="24"/>
          <w:szCs w:val="24"/>
        </w:rPr>
        <w:t>0~80 rpm</w:t>
      </w:r>
      <w:r w:rsidR="00CB1467">
        <w:rPr>
          <w:rFonts w:hint="eastAsia"/>
          <w:sz w:val="24"/>
          <w:szCs w:val="24"/>
        </w:rPr>
        <w:t>，</w:t>
      </w:r>
      <w:r w:rsidR="00E520D5" w:rsidRPr="00E520D5">
        <w:rPr>
          <w:rFonts w:hint="eastAsia"/>
          <w:sz w:val="24"/>
          <w:szCs w:val="24"/>
        </w:rPr>
        <w:t>运动频率与幅度可以根据所培养的细胞的需要自动或者手动调整，包括但不限于与反应</w:t>
      </w:r>
      <w:r w:rsidR="00E520D5" w:rsidRPr="00E520D5">
        <w:rPr>
          <w:rFonts w:hint="eastAsia"/>
          <w:sz w:val="24"/>
          <w:szCs w:val="24"/>
        </w:rPr>
        <w:lastRenderedPageBreak/>
        <w:t>容器的溶氧浓度进行关联，通过自动控制震荡频率和幅度维持溶氧在一定的范围</w:t>
      </w:r>
      <w:r w:rsidR="00E835B9" w:rsidRPr="00E835B9">
        <w:rPr>
          <w:rFonts w:hint="eastAsia"/>
          <w:sz w:val="24"/>
          <w:szCs w:val="24"/>
        </w:rPr>
        <w:t>。</w:t>
      </w:r>
      <w:r w:rsidR="00D26CF5">
        <w:rPr>
          <w:rFonts w:hint="eastAsia"/>
          <w:sz w:val="24"/>
          <w:szCs w:val="24"/>
        </w:rPr>
        <w:t>所述</w:t>
      </w:r>
      <w:r w:rsidR="00D26CF5" w:rsidRPr="00D26CF5">
        <w:rPr>
          <w:rFonts w:hint="eastAsia"/>
          <w:sz w:val="24"/>
          <w:szCs w:val="24"/>
        </w:rPr>
        <w:t>动力装置</w:t>
      </w:r>
      <w:r w:rsidR="00D26CF5" w:rsidRPr="00D26CF5">
        <w:rPr>
          <w:rFonts w:hint="eastAsia"/>
          <w:sz w:val="24"/>
          <w:szCs w:val="24"/>
        </w:rPr>
        <w:t>18</w:t>
      </w:r>
      <w:r w:rsidR="00D26CF5" w:rsidRPr="00D26CF5">
        <w:rPr>
          <w:rFonts w:hint="eastAsia"/>
          <w:sz w:val="24"/>
          <w:szCs w:val="24"/>
        </w:rPr>
        <w:t>与培养箱</w:t>
      </w:r>
      <w:r w:rsidR="00D26CF5">
        <w:rPr>
          <w:rFonts w:hint="eastAsia"/>
          <w:sz w:val="24"/>
          <w:szCs w:val="24"/>
        </w:rPr>
        <w:t>1</w:t>
      </w:r>
      <w:r w:rsidR="00D26CF5">
        <w:rPr>
          <w:sz w:val="24"/>
          <w:szCs w:val="24"/>
        </w:rPr>
        <w:t>5</w:t>
      </w:r>
      <w:r w:rsidR="00D26CF5">
        <w:rPr>
          <w:rFonts w:hint="eastAsia"/>
          <w:sz w:val="24"/>
          <w:szCs w:val="24"/>
        </w:rPr>
        <w:t>为可</w:t>
      </w:r>
      <w:r w:rsidR="00D26CF5" w:rsidRPr="00D26CF5">
        <w:rPr>
          <w:rFonts w:hint="eastAsia"/>
          <w:sz w:val="24"/>
          <w:szCs w:val="24"/>
        </w:rPr>
        <w:t>分离</w:t>
      </w:r>
      <w:r w:rsidR="00D26CF5">
        <w:rPr>
          <w:rFonts w:hint="eastAsia"/>
          <w:sz w:val="24"/>
          <w:szCs w:val="24"/>
        </w:rPr>
        <w:t>式，</w:t>
      </w:r>
      <w:r w:rsidR="00D26CF5" w:rsidRPr="00D26CF5">
        <w:rPr>
          <w:rFonts w:hint="eastAsia"/>
          <w:sz w:val="24"/>
          <w:szCs w:val="24"/>
        </w:rPr>
        <w:t>分离后的培养箱</w:t>
      </w:r>
      <w:r w:rsidR="00D26CF5">
        <w:rPr>
          <w:rFonts w:hint="eastAsia"/>
          <w:sz w:val="24"/>
          <w:szCs w:val="24"/>
        </w:rPr>
        <w:t>1</w:t>
      </w:r>
      <w:r w:rsidR="00D26CF5">
        <w:rPr>
          <w:sz w:val="24"/>
          <w:szCs w:val="24"/>
        </w:rPr>
        <w:t>5</w:t>
      </w:r>
      <w:r w:rsidR="00D26CF5" w:rsidRPr="00D26CF5">
        <w:rPr>
          <w:rFonts w:hint="eastAsia"/>
          <w:sz w:val="24"/>
          <w:szCs w:val="24"/>
        </w:rPr>
        <w:t>可以转移到无菌操作</w:t>
      </w:r>
      <w:proofErr w:type="gramStart"/>
      <w:r w:rsidR="00D26CF5" w:rsidRPr="00D26CF5">
        <w:rPr>
          <w:rFonts w:hint="eastAsia"/>
          <w:sz w:val="24"/>
          <w:szCs w:val="24"/>
        </w:rPr>
        <w:t>台或者</w:t>
      </w:r>
      <w:proofErr w:type="gramEnd"/>
      <w:r w:rsidR="00D26CF5" w:rsidRPr="00D26CF5">
        <w:rPr>
          <w:rFonts w:hint="eastAsia"/>
          <w:sz w:val="24"/>
          <w:szCs w:val="24"/>
        </w:rPr>
        <w:t>生物安全柜内进行其他操作</w:t>
      </w:r>
      <w:r w:rsidR="00D26CF5">
        <w:rPr>
          <w:rFonts w:hint="eastAsia"/>
          <w:sz w:val="24"/>
          <w:szCs w:val="24"/>
        </w:rPr>
        <w:t>，</w:t>
      </w:r>
      <w:r w:rsidR="00FD0518">
        <w:rPr>
          <w:rFonts w:hint="eastAsia"/>
          <w:sz w:val="24"/>
          <w:szCs w:val="24"/>
        </w:rPr>
        <w:t>操作方便并且</w:t>
      </w:r>
      <w:r w:rsidR="00D26CF5">
        <w:rPr>
          <w:rFonts w:hint="eastAsia"/>
          <w:sz w:val="24"/>
          <w:szCs w:val="24"/>
        </w:rPr>
        <w:t>节省了成本。</w:t>
      </w:r>
    </w:p>
    <w:p w14:paraId="77D2B2E4" w14:textId="56A311FE" w:rsidR="00E520D5" w:rsidRDefault="00E520D5" w:rsidP="00280F74">
      <w:pPr>
        <w:spacing w:line="360" w:lineRule="auto"/>
        <w:ind w:firstLineChars="200" w:firstLine="480"/>
        <w:rPr>
          <w:sz w:val="24"/>
          <w:szCs w:val="24"/>
        </w:rPr>
      </w:pPr>
      <w:r>
        <w:rPr>
          <w:rFonts w:hint="eastAsia"/>
          <w:sz w:val="24"/>
          <w:szCs w:val="24"/>
        </w:rPr>
        <w:t>如图</w:t>
      </w:r>
      <w:r w:rsidR="00463BD1">
        <w:rPr>
          <w:sz w:val="24"/>
          <w:szCs w:val="24"/>
        </w:rPr>
        <w:t>2</w:t>
      </w:r>
      <w:r>
        <w:rPr>
          <w:rFonts w:hint="eastAsia"/>
          <w:sz w:val="24"/>
          <w:szCs w:val="24"/>
        </w:rPr>
        <w:t>所示，</w:t>
      </w:r>
      <w:r w:rsidRPr="00E520D5">
        <w:rPr>
          <w:rFonts w:hint="eastAsia"/>
          <w:sz w:val="24"/>
          <w:szCs w:val="24"/>
        </w:rPr>
        <w:t>所述培养箱</w:t>
      </w:r>
      <w:r w:rsidRPr="00E520D5">
        <w:rPr>
          <w:rFonts w:hint="eastAsia"/>
          <w:sz w:val="24"/>
          <w:szCs w:val="24"/>
        </w:rPr>
        <w:t>15</w:t>
      </w:r>
      <w:r w:rsidRPr="00E520D5">
        <w:rPr>
          <w:rFonts w:hint="eastAsia"/>
          <w:sz w:val="24"/>
          <w:szCs w:val="24"/>
        </w:rPr>
        <w:t>与动力装置</w:t>
      </w:r>
      <w:r w:rsidRPr="00E520D5">
        <w:rPr>
          <w:rFonts w:hint="eastAsia"/>
          <w:sz w:val="24"/>
          <w:szCs w:val="24"/>
        </w:rPr>
        <w:t>18</w:t>
      </w:r>
      <w:r w:rsidRPr="00E520D5">
        <w:rPr>
          <w:rFonts w:hint="eastAsia"/>
          <w:sz w:val="24"/>
          <w:szCs w:val="24"/>
        </w:rPr>
        <w:t>均通过导线连接有控制器</w:t>
      </w:r>
      <w:r w:rsidRPr="00E520D5">
        <w:rPr>
          <w:rFonts w:hint="eastAsia"/>
          <w:sz w:val="24"/>
          <w:szCs w:val="24"/>
        </w:rPr>
        <w:t>16</w:t>
      </w:r>
      <w:r w:rsidRPr="00E520D5">
        <w:rPr>
          <w:rFonts w:hint="eastAsia"/>
          <w:sz w:val="24"/>
          <w:szCs w:val="24"/>
        </w:rPr>
        <w:t>，所述控制器连接有计算机</w:t>
      </w:r>
      <w:r w:rsidRPr="00E520D5">
        <w:rPr>
          <w:rFonts w:hint="eastAsia"/>
          <w:sz w:val="24"/>
          <w:szCs w:val="24"/>
        </w:rPr>
        <w:t>17</w:t>
      </w:r>
      <w:r>
        <w:rPr>
          <w:rFonts w:hint="eastAsia"/>
          <w:sz w:val="24"/>
          <w:szCs w:val="24"/>
        </w:rPr>
        <w:t>，用以检测并控制培养箱</w:t>
      </w:r>
      <w:r>
        <w:rPr>
          <w:rFonts w:hint="eastAsia"/>
          <w:sz w:val="24"/>
          <w:szCs w:val="24"/>
        </w:rPr>
        <w:t>1</w:t>
      </w:r>
      <w:r>
        <w:rPr>
          <w:sz w:val="24"/>
          <w:szCs w:val="24"/>
        </w:rPr>
        <w:t>5</w:t>
      </w:r>
      <w:r>
        <w:rPr>
          <w:rFonts w:hint="eastAsia"/>
          <w:sz w:val="24"/>
          <w:szCs w:val="24"/>
        </w:rPr>
        <w:t>内的元器件。</w:t>
      </w:r>
    </w:p>
    <w:p w14:paraId="11599FC8" w14:textId="7DE67A4C" w:rsidR="00E835B9" w:rsidRDefault="0049275D" w:rsidP="0049275D">
      <w:pPr>
        <w:spacing w:line="360" w:lineRule="auto"/>
        <w:ind w:firstLineChars="200" w:firstLine="480"/>
        <w:rPr>
          <w:sz w:val="24"/>
          <w:szCs w:val="24"/>
        </w:rPr>
      </w:pPr>
      <w:r w:rsidRPr="0049275D">
        <w:rPr>
          <w:rFonts w:hint="eastAsia"/>
          <w:sz w:val="24"/>
          <w:szCs w:val="24"/>
        </w:rPr>
        <w:t>所述</w:t>
      </w:r>
      <w:r w:rsidR="00DB7BC7" w:rsidRPr="00DB7BC7">
        <w:rPr>
          <w:rFonts w:hint="eastAsia"/>
          <w:sz w:val="24"/>
          <w:szCs w:val="24"/>
        </w:rPr>
        <w:t>用于细胞培养的微型反应器系统</w:t>
      </w:r>
      <w:r w:rsidRPr="0049275D">
        <w:rPr>
          <w:rFonts w:hint="eastAsia"/>
          <w:sz w:val="24"/>
          <w:szCs w:val="24"/>
        </w:rPr>
        <w:t>可以进行贴壁培养，也可以进行悬浮培养，包括基于微载体的悬浮培养</w:t>
      </w:r>
      <w:r w:rsidR="00DB7BC7">
        <w:rPr>
          <w:rFonts w:hint="eastAsia"/>
          <w:sz w:val="24"/>
          <w:szCs w:val="24"/>
        </w:rPr>
        <w:t>，</w:t>
      </w:r>
      <w:r w:rsidRPr="0049275D">
        <w:rPr>
          <w:rFonts w:hint="eastAsia"/>
          <w:sz w:val="24"/>
          <w:szCs w:val="24"/>
        </w:rPr>
        <w:t>培养的细胞可以是微生物细胞也可以是动物细胞，包括但不限于动物肌肉细胞，尤其是包括但不限于用于供人类食用的动物肌肉细胞</w:t>
      </w:r>
      <w:r w:rsidR="00DB7BC7">
        <w:rPr>
          <w:rFonts w:hint="eastAsia"/>
          <w:sz w:val="24"/>
          <w:szCs w:val="24"/>
        </w:rPr>
        <w:t>或</w:t>
      </w:r>
      <w:r w:rsidRPr="0049275D">
        <w:rPr>
          <w:rFonts w:hint="eastAsia"/>
          <w:sz w:val="24"/>
          <w:szCs w:val="24"/>
        </w:rPr>
        <w:t>动物脂肪细胞</w:t>
      </w:r>
      <w:r w:rsidR="00DB7BC7">
        <w:rPr>
          <w:rFonts w:hint="eastAsia"/>
          <w:sz w:val="24"/>
          <w:szCs w:val="24"/>
        </w:rPr>
        <w:t>。</w:t>
      </w:r>
    </w:p>
    <w:p w14:paraId="0DEEBD28" w14:textId="7FDE76A1" w:rsidR="00CD326B" w:rsidRDefault="00CD326B" w:rsidP="0049275D">
      <w:pPr>
        <w:spacing w:line="360" w:lineRule="auto"/>
        <w:ind w:firstLineChars="200" w:firstLine="480"/>
        <w:rPr>
          <w:sz w:val="24"/>
          <w:szCs w:val="24"/>
        </w:rPr>
      </w:pPr>
      <w:r w:rsidRPr="00CD326B">
        <w:rPr>
          <w:rFonts w:hint="eastAsia"/>
          <w:sz w:val="24"/>
          <w:szCs w:val="24"/>
        </w:rPr>
        <w:t>本</w:t>
      </w:r>
      <w:r>
        <w:rPr>
          <w:rFonts w:hint="eastAsia"/>
          <w:sz w:val="24"/>
          <w:szCs w:val="24"/>
        </w:rPr>
        <w:t>实用新型工作</w:t>
      </w:r>
      <w:r w:rsidR="00DA60CE">
        <w:rPr>
          <w:rFonts w:hint="eastAsia"/>
          <w:sz w:val="24"/>
          <w:szCs w:val="24"/>
        </w:rPr>
        <w:t>原理</w:t>
      </w:r>
      <w:r w:rsidRPr="00CD326B">
        <w:rPr>
          <w:rFonts w:hint="eastAsia"/>
          <w:sz w:val="24"/>
          <w:szCs w:val="24"/>
        </w:rPr>
        <w:t>：</w:t>
      </w:r>
      <w:r>
        <w:rPr>
          <w:rFonts w:hint="eastAsia"/>
          <w:sz w:val="24"/>
          <w:szCs w:val="24"/>
        </w:rPr>
        <w:t>动力装置</w:t>
      </w:r>
      <w:r>
        <w:rPr>
          <w:rFonts w:hint="eastAsia"/>
          <w:sz w:val="24"/>
          <w:szCs w:val="24"/>
        </w:rPr>
        <w:t>1</w:t>
      </w:r>
      <w:r>
        <w:rPr>
          <w:sz w:val="24"/>
          <w:szCs w:val="24"/>
        </w:rPr>
        <w:t>8</w:t>
      </w:r>
      <w:r w:rsidRPr="00CD326B">
        <w:rPr>
          <w:rFonts w:hint="eastAsia"/>
          <w:sz w:val="24"/>
          <w:szCs w:val="24"/>
        </w:rPr>
        <w:t>首先开始运行提供动力，同时风扇</w:t>
      </w:r>
      <w:r w:rsidRPr="00CD326B">
        <w:rPr>
          <w:rFonts w:hint="eastAsia"/>
          <w:sz w:val="24"/>
          <w:szCs w:val="24"/>
        </w:rPr>
        <w:t>5</w:t>
      </w:r>
      <w:r w:rsidRPr="00CD326B">
        <w:rPr>
          <w:rFonts w:hint="eastAsia"/>
          <w:sz w:val="24"/>
          <w:szCs w:val="24"/>
        </w:rPr>
        <w:t>启动并运行一定时间，如</w:t>
      </w:r>
      <w:r w:rsidRPr="00CD326B">
        <w:rPr>
          <w:rFonts w:hint="eastAsia"/>
          <w:sz w:val="24"/>
          <w:szCs w:val="24"/>
        </w:rPr>
        <w:t>10~30</w:t>
      </w:r>
      <w:r w:rsidRPr="00CD326B">
        <w:rPr>
          <w:rFonts w:hint="eastAsia"/>
          <w:sz w:val="24"/>
          <w:szCs w:val="24"/>
        </w:rPr>
        <w:t>秒后，控制器</w:t>
      </w:r>
      <w:r>
        <w:rPr>
          <w:rFonts w:hint="eastAsia"/>
          <w:sz w:val="24"/>
          <w:szCs w:val="24"/>
        </w:rPr>
        <w:t>1</w:t>
      </w:r>
      <w:r>
        <w:rPr>
          <w:sz w:val="24"/>
          <w:szCs w:val="24"/>
        </w:rPr>
        <w:t>6</w:t>
      </w:r>
      <w:r w:rsidRPr="00CD326B">
        <w:rPr>
          <w:rFonts w:hint="eastAsia"/>
          <w:sz w:val="24"/>
          <w:szCs w:val="24"/>
        </w:rPr>
        <w:t>初始化并开始温度控制，包括给加热片</w:t>
      </w:r>
      <w:r w:rsidRPr="00CD326B">
        <w:rPr>
          <w:rFonts w:hint="eastAsia"/>
          <w:sz w:val="24"/>
          <w:szCs w:val="24"/>
        </w:rPr>
        <w:t>6</w:t>
      </w:r>
      <w:r w:rsidRPr="00CD326B">
        <w:rPr>
          <w:rFonts w:hint="eastAsia"/>
          <w:sz w:val="24"/>
          <w:szCs w:val="24"/>
        </w:rPr>
        <w:t>供电。随后，温湿度传感器</w:t>
      </w:r>
      <w:r w:rsidRPr="00CD326B">
        <w:rPr>
          <w:rFonts w:hint="eastAsia"/>
          <w:sz w:val="24"/>
          <w:szCs w:val="24"/>
        </w:rPr>
        <w:t>7</w:t>
      </w:r>
      <w:r w:rsidRPr="00CD326B">
        <w:rPr>
          <w:rFonts w:hint="eastAsia"/>
          <w:sz w:val="24"/>
          <w:szCs w:val="24"/>
        </w:rPr>
        <w:t>、</w:t>
      </w:r>
      <w:r w:rsidR="002B2F3E">
        <w:rPr>
          <w:sz w:val="24"/>
          <w:szCs w:val="24"/>
        </w:rPr>
        <w:t>CO</w:t>
      </w:r>
      <w:r w:rsidR="002B2F3E">
        <w:rPr>
          <w:sz w:val="24"/>
          <w:szCs w:val="24"/>
          <w:vertAlign w:val="subscript"/>
        </w:rPr>
        <w:t>2</w:t>
      </w:r>
      <w:r w:rsidRPr="00CD326B">
        <w:rPr>
          <w:rFonts w:hint="eastAsia"/>
          <w:sz w:val="24"/>
          <w:szCs w:val="24"/>
        </w:rPr>
        <w:t>传感器</w:t>
      </w:r>
      <w:r w:rsidRPr="00CD326B">
        <w:rPr>
          <w:rFonts w:hint="eastAsia"/>
          <w:sz w:val="24"/>
          <w:szCs w:val="24"/>
        </w:rPr>
        <w:t>8</w:t>
      </w:r>
      <w:r w:rsidRPr="00CD326B">
        <w:rPr>
          <w:rFonts w:hint="eastAsia"/>
          <w:sz w:val="24"/>
          <w:szCs w:val="24"/>
        </w:rPr>
        <w:t>、光学</w:t>
      </w:r>
      <w:proofErr w:type="gramStart"/>
      <w:r w:rsidRPr="00CD326B">
        <w:rPr>
          <w:rFonts w:hint="eastAsia"/>
          <w:sz w:val="24"/>
          <w:szCs w:val="24"/>
        </w:rPr>
        <w:t>溶</w:t>
      </w:r>
      <w:proofErr w:type="gramEnd"/>
      <w:r w:rsidRPr="00CD326B">
        <w:rPr>
          <w:rFonts w:hint="eastAsia"/>
          <w:sz w:val="24"/>
          <w:szCs w:val="24"/>
        </w:rPr>
        <w:t>氧传感器</w:t>
      </w:r>
      <w:r w:rsidRPr="00CD326B">
        <w:rPr>
          <w:rFonts w:hint="eastAsia"/>
          <w:sz w:val="24"/>
          <w:szCs w:val="24"/>
        </w:rPr>
        <w:t>9</w:t>
      </w:r>
      <w:r w:rsidRPr="00CD326B">
        <w:rPr>
          <w:rFonts w:hint="eastAsia"/>
          <w:sz w:val="24"/>
          <w:szCs w:val="24"/>
        </w:rPr>
        <w:t>以及气体流量控制器</w:t>
      </w:r>
      <w:r w:rsidRPr="00CD326B">
        <w:rPr>
          <w:rFonts w:hint="eastAsia"/>
          <w:sz w:val="24"/>
          <w:szCs w:val="24"/>
        </w:rPr>
        <w:t>11</w:t>
      </w:r>
      <w:r w:rsidRPr="00CD326B">
        <w:rPr>
          <w:rFonts w:hint="eastAsia"/>
          <w:sz w:val="24"/>
          <w:szCs w:val="24"/>
        </w:rPr>
        <w:t>开始运行。气体流量控制器</w:t>
      </w:r>
      <w:r w:rsidRPr="00CD326B">
        <w:rPr>
          <w:rFonts w:hint="eastAsia"/>
          <w:sz w:val="24"/>
          <w:szCs w:val="24"/>
        </w:rPr>
        <w:t>11</w:t>
      </w:r>
      <w:r>
        <w:rPr>
          <w:rFonts w:hint="eastAsia"/>
          <w:sz w:val="24"/>
          <w:szCs w:val="24"/>
        </w:rPr>
        <w:t>对水槽</w:t>
      </w:r>
      <w:r>
        <w:rPr>
          <w:rFonts w:hint="eastAsia"/>
          <w:sz w:val="24"/>
          <w:szCs w:val="24"/>
        </w:rPr>
        <w:t>3</w:t>
      </w:r>
      <w:r>
        <w:rPr>
          <w:rFonts w:hint="eastAsia"/>
          <w:sz w:val="24"/>
          <w:szCs w:val="24"/>
        </w:rPr>
        <w:t>内</w:t>
      </w:r>
      <w:r w:rsidRPr="00CD326B">
        <w:rPr>
          <w:rFonts w:hint="eastAsia"/>
          <w:sz w:val="24"/>
          <w:szCs w:val="24"/>
        </w:rPr>
        <w:t>通入一定量的气体。控制器</w:t>
      </w:r>
      <w:r w:rsidR="00DA60CE">
        <w:rPr>
          <w:rFonts w:hint="eastAsia"/>
          <w:sz w:val="24"/>
          <w:szCs w:val="24"/>
        </w:rPr>
        <w:t>1</w:t>
      </w:r>
      <w:r w:rsidR="00DA60CE">
        <w:rPr>
          <w:sz w:val="24"/>
          <w:szCs w:val="24"/>
        </w:rPr>
        <w:t>6</w:t>
      </w:r>
      <w:r w:rsidRPr="00CD326B">
        <w:rPr>
          <w:rFonts w:hint="eastAsia"/>
          <w:sz w:val="24"/>
          <w:szCs w:val="24"/>
        </w:rPr>
        <w:t>根据用户设定值和</w:t>
      </w:r>
      <w:r w:rsidR="00DA60CE">
        <w:rPr>
          <w:sz w:val="24"/>
          <w:szCs w:val="24"/>
        </w:rPr>
        <w:t>CO</w:t>
      </w:r>
      <w:r w:rsidR="00DA60CE">
        <w:rPr>
          <w:sz w:val="24"/>
          <w:szCs w:val="24"/>
          <w:vertAlign w:val="subscript"/>
        </w:rPr>
        <w:t>2</w:t>
      </w:r>
      <w:r w:rsidRPr="00CD326B">
        <w:rPr>
          <w:rFonts w:hint="eastAsia"/>
          <w:sz w:val="24"/>
          <w:szCs w:val="24"/>
        </w:rPr>
        <w:t>传感器</w:t>
      </w:r>
      <w:r w:rsidRPr="00CD326B">
        <w:rPr>
          <w:rFonts w:hint="eastAsia"/>
          <w:sz w:val="24"/>
          <w:szCs w:val="24"/>
        </w:rPr>
        <w:t>8</w:t>
      </w:r>
      <w:r w:rsidRPr="00CD326B">
        <w:rPr>
          <w:rFonts w:hint="eastAsia"/>
          <w:sz w:val="24"/>
          <w:szCs w:val="24"/>
        </w:rPr>
        <w:t>测定的培养箱</w:t>
      </w:r>
      <w:r w:rsidR="00DA60CE">
        <w:rPr>
          <w:rFonts w:hint="eastAsia"/>
          <w:sz w:val="24"/>
          <w:szCs w:val="24"/>
        </w:rPr>
        <w:t>1</w:t>
      </w:r>
      <w:r w:rsidR="00DA60CE">
        <w:rPr>
          <w:sz w:val="24"/>
          <w:szCs w:val="24"/>
        </w:rPr>
        <w:t>5</w:t>
      </w:r>
      <w:proofErr w:type="gramStart"/>
      <w:r w:rsidRPr="00CD326B">
        <w:rPr>
          <w:rFonts w:hint="eastAsia"/>
          <w:sz w:val="24"/>
          <w:szCs w:val="24"/>
        </w:rPr>
        <w:t>内当前</w:t>
      </w:r>
      <w:proofErr w:type="gramEnd"/>
      <w:r w:rsidR="00DA60CE">
        <w:rPr>
          <w:sz w:val="24"/>
          <w:szCs w:val="24"/>
        </w:rPr>
        <w:t>CO</w:t>
      </w:r>
      <w:r w:rsidR="00DA60CE">
        <w:rPr>
          <w:sz w:val="24"/>
          <w:szCs w:val="24"/>
          <w:vertAlign w:val="subscript"/>
        </w:rPr>
        <w:t>2</w:t>
      </w:r>
      <w:r w:rsidRPr="00CD326B">
        <w:rPr>
          <w:rFonts w:hint="eastAsia"/>
          <w:sz w:val="24"/>
          <w:szCs w:val="24"/>
        </w:rPr>
        <w:t>浓度计算</w:t>
      </w:r>
      <w:r w:rsidR="00DA60CE">
        <w:rPr>
          <w:sz w:val="24"/>
          <w:szCs w:val="24"/>
        </w:rPr>
        <w:t>CO</w:t>
      </w:r>
      <w:r w:rsidR="00DA60CE">
        <w:rPr>
          <w:sz w:val="24"/>
          <w:szCs w:val="24"/>
          <w:vertAlign w:val="subscript"/>
        </w:rPr>
        <w:t>2</w:t>
      </w:r>
      <w:r w:rsidRPr="00CD326B">
        <w:rPr>
          <w:rFonts w:hint="eastAsia"/>
          <w:sz w:val="24"/>
          <w:szCs w:val="24"/>
        </w:rPr>
        <w:t>用量，并控制其流量。进入培养箱</w:t>
      </w:r>
      <w:r w:rsidR="00DA60CE">
        <w:rPr>
          <w:rFonts w:hint="eastAsia"/>
          <w:sz w:val="24"/>
          <w:szCs w:val="24"/>
        </w:rPr>
        <w:t>1</w:t>
      </w:r>
      <w:r w:rsidR="00DA60CE">
        <w:rPr>
          <w:sz w:val="24"/>
          <w:szCs w:val="24"/>
        </w:rPr>
        <w:t>5</w:t>
      </w:r>
      <w:r w:rsidRPr="00CD326B">
        <w:rPr>
          <w:rFonts w:hint="eastAsia"/>
          <w:sz w:val="24"/>
          <w:szCs w:val="24"/>
        </w:rPr>
        <w:t>的气体经风扇</w:t>
      </w:r>
      <w:r w:rsidRPr="00CD326B">
        <w:rPr>
          <w:rFonts w:hint="eastAsia"/>
          <w:sz w:val="24"/>
          <w:szCs w:val="24"/>
        </w:rPr>
        <w:t>5</w:t>
      </w:r>
      <w:r w:rsidRPr="00CD326B">
        <w:rPr>
          <w:rFonts w:hint="eastAsia"/>
          <w:sz w:val="24"/>
          <w:szCs w:val="24"/>
        </w:rPr>
        <w:t>推动在主反应室</w:t>
      </w:r>
      <w:r w:rsidRPr="00CD326B">
        <w:rPr>
          <w:rFonts w:hint="eastAsia"/>
          <w:sz w:val="24"/>
          <w:szCs w:val="24"/>
        </w:rPr>
        <w:t>1</w:t>
      </w:r>
      <w:r w:rsidR="0020139B">
        <w:rPr>
          <w:rFonts w:hint="eastAsia"/>
          <w:sz w:val="24"/>
          <w:szCs w:val="24"/>
        </w:rPr>
        <w:t>和</w:t>
      </w:r>
      <w:r w:rsidRPr="00CD326B">
        <w:rPr>
          <w:rFonts w:hint="eastAsia"/>
          <w:sz w:val="24"/>
          <w:szCs w:val="24"/>
        </w:rPr>
        <w:t>导流</w:t>
      </w:r>
      <w:r w:rsidR="00DA60CE">
        <w:rPr>
          <w:rFonts w:hint="eastAsia"/>
          <w:sz w:val="24"/>
          <w:szCs w:val="24"/>
        </w:rPr>
        <w:t>板</w:t>
      </w:r>
      <w:r w:rsidRPr="00CD326B">
        <w:rPr>
          <w:rFonts w:hint="eastAsia"/>
          <w:sz w:val="24"/>
          <w:szCs w:val="24"/>
        </w:rPr>
        <w:t>4</w:t>
      </w:r>
      <w:r w:rsidRPr="00CD326B">
        <w:rPr>
          <w:rFonts w:hint="eastAsia"/>
          <w:sz w:val="24"/>
          <w:szCs w:val="24"/>
        </w:rPr>
        <w:t>之间循环流动以达到混合的目的。根据温度设定值以及温湿度传感器</w:t>
      </w:r>
      <w:r w:rsidRPr="00CD326B">
        <w:rPr>
          <w:rFonts w:hint="eastAsia"/>
          <w:sz w:val="24"/>
          <w:szCs w:val="24"/>
        </w:rPr>
        <w:t>7</w:t>
      </w:r>
      <w:r w:rsidRPr="00CD326B">
        <w:rPr>
          <w:rFonts w:hint="eastAsia"/>
          <w:sz w:val="24"/>
          <w:szCs w:val="24"/>
        </w:rPr>
        <w:t>测定当前</w:t>
      </w:r>
      <w:proofErr w:type="gramStart"/>
      <w:r w:rsidRPr="00CD326B">
        <w:rPr>
          <w:rFonts w:hint="eastAsia"/>
          <w:sz w:val="24"/>
          <w:szCs w:val="24"/>
        </w:rPr>
        <w:t>值利用</w:t>
      </w:r>
      <w:proofErr w:type="gramEnd"/>
      <w:r w:rsidRPr="00CD326B">
        <w:rPr>
          <w:rFonts w:hint="eastAsia"/>
          <w:sz w:val="24"/>
          <w:szCs w:val="24"/>
        </w:rPr>
        <w:t>加热片</w:t>
      </w:r>
      <w:r w:rsidRPr="00CD326B">
        <w:rPr>
          <w:rFonts w:hint="eastAsia"/>
          <w:sz w:val="24"/>
          <w:szCs w:val="24"/>
        </w:rPr>
        <w:t>6</w:t>
      </w:r>
      <w:r w:rsidRPr="00CD326B">
        <w:rPr>
          <w:rFonts w:hint="eastAsia"/>
          <w:sz w:val="24"/>
          <w:szCs w:val="24"/>
        </w:rPr>
        <w:t>调节温度使得培养箱</w:t>
      </w:r>
      <w:r w:rsidR="00DA60CE">
        <w:rPr>
          <w:rFonts w:hint="eastAsia"/>
          <w:sz w:val="24"/>
          <w:szCs w:val="24"/>
        </w:rPr>
        <w:t>1</w:t>
      </w:r>
      <w:r w:rsidR="00DA60CE">
        <w:rPr>
          <w:sz w:val="24"/>
          <w:szCs w:val="24"/>
        </w:rPr>
        <w:t>5</w:t>
      </w:r>
      <w:r w:rsidRPr="00CD326B">
        <w:rPr>
          <w:rFonts w:hint="eastAsia"/>
          <w:sz w:val="24"/>
          <w:szCs w:val="24"/>
        </w:rPr>
        <w:t>内的温度达到设定值。</w:t>
      </w:r>
      <w:r w:rsidR="00DA60CE">
        <w:rPr>
          <w:rFonts w:hint="eastAsia"/>
          <w:sz w:val="24"/>
          <w:szCs w:val="24"/>
        </w:rPr>
        <w:t>储水</w:t>
      </w:r>
      <w:r w:rsidRPr="00CD326B">
        <w:rPr>
          <w:rFonts w:hint="eastAsia"/>
          <w:sz w:val="24"/>
          <w:szCs w:val="24"/>
        </w:rPr>
        <w:t>槽</w:t>
      </w:r>
      <w:r w:rsidRPr="00CD326B">
        <w:rPr>
          <w:rFonts w:hint="eastAsia"/>
          <w:sz w:val="24"/>
          <w:szCs w:val="24"/>
        </w:rPr>
        <w:t>3</w:t>
      </w:r>
      <w:r w:rsidRPr="00CD326B">
        <w:rPr>
          <w:rFonts w:hint="eastAsia"/>
          <w:sz w:val="24"/>
          <w:szCs w:val="24"/>
        </w:rPr>
        <w:t>内液位低于液位检测器</w:t>
      </w:r>
      <w:r w:rsidRPr="00CD326B">
        <w:rPr>
          <w:rFonts w:hint="eastAsia"/>
          <w:sz w:val="24"/>
          <w:szCs w:val="24"/>
        </w:rPr>
        <w:t>12</w:t>
      </w:r>
      <w:r w:rsidRPr="00CD326B">
        <w:rPr>
          <w:rFonts w:hint="eastAsia"/>
          <w:sz w:val="24"/>
          <w:szCs w:val="24"/>
        </w:rPr>
        <w:t>时，补加一定量的液体。反应过程中，主反应室</w:t>
      </w:r>
      <w:r w:rsidRPr="00CD326B">
        <w:rPr>
          <w:rFonts w:hint="eastAsia"/>
          <w:sz w:val="24"/>
          <w:szCs w:val="24"/>
        </w:rPr>
        <w:t>2</w:t>
      </w:r>
      <w:r w:rsidR="00DA60CE">
        <w:rPr>
          <w:rFonts w:hint="eastAsia"/>
          <w:sz w:val="24"/>
          <w:szCs w:val="24"/>
        </w:rPr>
        <w:t>反应容器</w:t>
      </w:r>
      <w:r w:rsidRPr="00CD326B">
        <w:rPr>
          <w:rFonts w:hint="eastAsia"/>
          <w:sz w:val="24"/>
          <w:szCs w:val="24"/>
        </w:rPr>
        <w:t>的溶氧情况可由光学</w:t>
      </w:r>
      <w:proofErr w:type="gramStart"/>
      <w:r w:rsidRPr="00CD326B">
        <w:rPr>
          <w:rFonts w:hint="eastAsia"/>
          <w:sz w:val="24"/>
          <w:szCs w:val="24"/>
        </w:rPr>
        <w:t>溶</w:t>
      </w:r>
      <w:proofErr w:type="gramEnd"/>
      <w:r w:rsidRPr="00CD326B">
        <w:rPr>
          <w:rFonts w:hint="eastAsia"/>
          <w:sz w:val="24"/>
          <w:szCs w:val="24"/>
        </w:rPr>
        <w:t>氧传感器</w:t>
      </w:r>
      <w:r w:rsidRPr="00CD326B">
        <w:rPr>
          <w:rFonts w:hint="eastAsia"/>
          <w:sz w:val="24"/>
          <w:szCs w:val="24"/>
        </w:rPr>
        <w:t>9</w:t>
      </w:r>
      <w:r w:rsidRPr="00CD326B">
        <w:rPr>
          <w:rFonts w:hint="eastAsia"/>
          <w:sz w:val="24"/>
          <w:szCs w:val="24"/>
        </w:rPr>
        <w:t>测定。</w:t>
      </w:r>
    </w:p>
    <w:p w14:paraId="196ED15E" w14:textId="5F60D45E" w:rsidR="00C73182" w:rsidRPr="005608EA" w:rsidRDefault="007A1EC8" w:rsidP="00280F74">
      <w:pPr>
        <w:spacing w:line="360" w:lineRule="auto"/>
        <w:ind w:firstLineChars="200" w:firstLine="480"/>
        <w:rPr>
          <w:color w:val="000000" w:themeColor="text1"/>
          <w:sz w:val="24"/>
          <w:szCs w:val="24"/>
        </w:rPr>
        <w:sectPr w:rsidR="00C73182" w:rsidRPr="005608EA">
          <w:headerReference w:type="default" r:id="rId16"/>
          <w:footerReference w:type="default" r:id="rId17"/>
          <w:pgSz w:w="11906" w:h="16838"/>
          <w:pgMar w:top="1418" w:right="851" w:bottom="851" w:left="1418" w:header="851" w:footer="227" w:gutter="0"/>
          <w:pgNumType w:start="1"/>
          <w:cols w:space="720"/>
          <w:docGrid w:type="lines" w:linePitch="312"/>
        </w:sectPr>
      </w:pPr>
      <w:r w:rsidRPr="005608EA">
        <w:rPr>
          <w:color w:val="000000" w:themeColor="text1"/>
          <w:sz w:val="24"/>
          <w:szCs w:val="24"/>
        </w:rPr>
        <w:t>本实用新型的保护范围并不仅局限于上述实施例，凡是在本实用新型构思的精神和原则之内，本领域的专业人员能够做出的任何修改、等同替换和改进等均应包含在本实用新型的保护范围之内。</w:t>
      </w:r>
      <w:bookmarkEnd w:id="180"/>
    </w:p>
    <w:p w14:paraId="4B62C72F" w14:textId="5C774735" w:rsidR="00C73182" w:rsidRPr="005608EA" w:rsidRDefault="000E4CEC">
      <w:pPr>
        <w:spacing w:line="360" w:lineRule="auto"/>
        <w:jc w:val="center"/>
      </w:pPr>
      <w:r w:rsidRPr="000E4CEC">
        <w:rPr>
          <w:noProof/>
        </w:rPr>
        <w:lastRenderedPageBreak/>
        <w:drawing>
          <wp:inline distT="0" distB="0" distL="0" distR="0" wp14:anchorId="3302BACD" wp14:editId="75B9B190">
            <wp:extent cx="5400000" cy="3861305"/>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0" cy="3861305"/>
                    </a:xfrm>
                    <a:prstGeom prst="rect">
                      <a:avLst/>
                    </a:prstGeom>
                    <a:noFill/>
                    <a:ln>
                      <a:noFill/>
                    </a:ln>
                  </pic:spPr>
                </pic:pic>
              </a:graphicData>
            </a:graphic>
          </wp:inline>
        </w:drawing>
      </w:r>
    </w:p>
    <w:p w14:paraId="27802D38" w14:textId="2889EBBF" w:rsidR="00C73182" w:rsidRDefault="006C3AF5">
      <w:pPr>
        <w:spacing w:line="360" w:lineRule="auto"/>
        <w:jc w:val="center"/>
        <w:rPr>
          <w:color w:val="000000" w:themeColor="text1"/>
          <w:spacing w:val="20"/>
          <w:sz w:val="24"/>
          <w:szCs w:val="24"/>
        </w:rPr>
      </w:pPr>
      <w:r w:rsidRPr="005608EA">
        <w:rPr>
          <w:color w:val="000000" w:themeColor="text1"/>
          <w:spacing w:val="20"/>
          <w:sz w:val="24"/>
          <w:szCs w:val="24"/>
        </w:rPr>
        <w:t>图</w:t>
      </w:r>
      <w:r w:rsidRPr="005608EA">
        <w:rPr>
          <w:color w:val="000000" w:themeColor="text1"/>
          <w:spacing w:val="20"/>
          <w:sz w:val="24"/>
          <w:szCs w:val="24"/>
        </w:rPr>
        <w:t>1</w:t>
      </w:r>
    </w:p>
    <w:p w14:paraId="4E25C857" w14:textId="77777777" w:rsidR="00AA302F" w:rsidRDefault="00AA302F">
      <w:pPr>
        <w:spacing w:line="360" w:lineRule="auto"/>
        <w:jc w:val="center"/>
        <w:rPr>
          <w:color w:val="000000" w:themeColor="text1"/>
          <w:spacing w:val="20"/>
          <w:sz w:val="24"/>
          <w:szCs w:val="24"/>
        </w:rPr>
      </w:pPr>
    </w:p>
    <w:p w14:paraId="41431F5C" w14:textId="05408DB3" w:rsidR="00AC1981" w:rsidRDefault="00AC1981">
      <w:pPr>
        <w:spacing w:line="360" w:lineRule="auto"/>
        <w:jc w:val="center"/>
      </w:pPr>
      <w:r>
        <w:rPr>
          <w:noProof/>
        </w:rPr>
        <w:drawing>
          <wp:inline distT="0" distB="0" distL="0" distR="0" wp14:anchorId="18EFBBAD" wp14:editId="14EB78A6">
            <wp:extent cx="5400000" cy="218252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2182526"/>
                    </a:xfrm>
                    <a:prstGeom prst="rect">
                      <a:avLst/>
                    </a:prstGeom>
                  </pic:spPr>
                </pic:pic>
              </a:graphicData>
            </a:graphic>
          </wp:inline>
        </w:drawing>
      </w:r>
    </w:p>
    <w:p w14:paraId="1888C25A" w14:textId="1B6D835A" w:rsidR="00AC1981" w:rsidRPr="005608EA" w:rsidRDefault="00AC1981">
      <w:pPr>
        <w:spacing w:line="360" w:lineRule="auto"/>
        <w:jc w:val="center"/>
      </w:pPr>
      <w:r w:rsidRPr="00AC1981">
        <w:rPr>
          <w:rFonts w:hint="eastAsia"/>
        </w:rPr>
        <w:t>图</w:t>
      </w:r>
      <w:r>
        <w:t>2</w:t>
      </w:r>
    </w:p>
    <w:p w14:paraId="4A3451E2" w14:textId="1685A96F" w:rsidR="00D14D0D" w:rsidRDefault="00293DBB" w:rsidP="00293DBB">
      <w:pPr>
        <w:spacing w:line="360" w:lineRule="auto"/>
        <w:jc w:val="center"/>
        <w:rPr>
          <w:color w:val="000000" w:themeColor="text1"/>
          <w:spacing w:val="20"/>
          <w:sz w:val="24"/>
          <w:szCs w:val="24"/>
        </w:rPr>
      </w:pPr>
      <w:r>
        <w:rPr>
          <w:noProof/>
        </w:rPr>
        <w:lastRenderedPageBreak/>
        <w:drawing>
          <wp:inline distT="0" distB="0" distL="0" distR="0" wp14:anchorId="5559B8BD" wp14:editId="256A9810">
            <wp:extent cx="4418279" cy="3213614"/>
            <wp:effectExtent l="0" t="0" r="1905" b="6350"/>
            <wp:docPr id="3" name="图片 3" descr="C:\Users\LHF\Desktop\专利\图2\屏幕截图 2021-05-12 151255.png"/>
            <wp:cNvGraphicFramePr/>
            <a:graphic xmlns:a="http://schemas.openxmlformats.org/drawingml/2006/main">
              <a:graphicData uri="http://schemas.openxmlformats.org/drawingml/2006/picture">
                <pic:pic xmlns:pic="http://schemas.openxmlformats.org/drawingml/2006/picture">
                  <pic:nvPicPr>
                    <pic:cNvPr id="3" name="图片 3" descr="C:\Users\LHF\Desktop\专利\图2\屏幕截图 2021-05-12 151255.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580" cy="3214560"/>
                    </a:xfrm>
                    <a:prstGeom prst="rect">
                      <a:avLst/>
                    </a:prstGeom>
                    <a:noFill/>
                    <a:ln>
                      <a:noFill/>
                    </a:ln>
                  </pic:spPr>
                </pic:pic>
              </a:graphicData>
            </a:graphic>
          </wp:inline>
        </w:drawing>
      </w:r>
    </w:p>
    <w:p w14:paraId="20C1BC13" w14:textId="63C4E3C4" w:rsidR="00293DBB" w:rsidRDefault="00293DBB" w:rsidP="00293DBB">
      <w:pPr>
        <w:spacing w:line="360" w:lineRule="auto"/>
        <w:jc w:val="center"/>
        <w:rPr>
          <w:color w:val="000000" w:themeColor="text1"/>
          <w:spacing w:val="20"/>
          <w:sz w:val="24"/>
          <w:szCs w:val="24"/>
        </w:rPr>
      </w:pPr>
      <w:r w:rsidRPr="00293DBB">
        <w:rPr>
          <w:rFonts w:hint="eastAsia"/>
          <w:color w:val="000000" w:themeColor="text1"/>
          <w:spacing w:val="20"/>
          <w:sz w:val="24"/>
          <w:szCs w:val="24"/>
        </w:rPr>
        <w:t>图</w:t>
      </w:r>
      <w:r w:rsidR="00CB44A0">
        <w:rPr>
          <w:color w:val="000000" w:themeColor="text1"/>
          <w:spacing w:val="20"/>
          <w:sz w:val="24"/>
          <w:szCs w:val="24"/>
        </w:rPr>
        <w:t>3</w:t>
      </w:r>
    </w:p>
    <w:p w14:paraId="1CE2A8FA" w14:textId="2E648CFA" w:rsidR="00293DBB" w:rsidRPr="005608EA" w:rsidRDefault="00293DBB">
      <w:pPr>
        <w:spacing w:line="360" w:lineRule="auto"/>
        <w:rPr>
          <w:color w:val="000000" w:themeColor="text1"/>
          <w:spacing w:val="20"/>
          <w:sz w:val="24"/>
          <w:szCs w:val="24"/>
        </w:rPr>
        <w:sectPr w:rsidR="00293DBB" w:rsidRPr="005608EA">
          <w:headerReference w:type="default" r:id="rId21"/>
          <w:pgSz w:w="11906" w:h="16838"/>
          <w:pgMar w:top="1418" w:right="851" w:bottom="851" w:left="1418" w:header="851" w:footer="227" w:gutter="0"/>
          <w:pgNumType w:start="1"/>
          <w:cols w:space="720"/>
          <w:docGrid w:type="lines" w:linePitch="312"/>
        </w:sectPr>
      </w:pPr>
    </w:p>
    <w:p w14:paraId="20A77B79" w14:textId="4794E3B4" w:rsidR="00C73182" w:rsidRPr="006C7B43" w:rsidRDefault="00176AE2" w:rsidP="006C7B43">
      <w:pPr>
        <w:spacing w:line="360" w:lineRule="auto"/>
        <w:ind w:firstLineChars="200" w:firstLine="480"/>
        <w:rPr>
          <w:bCs/>
          <w:color w:val="000000" w:themeColor="text1"/>
          <w:sz w:val="24"/>
        </w:rPr>
        <w:sectPr w:rsidR="00C73182" w:rsidRPr="006C7B43">
          <w:headerReference w:type="default" r:id="rId22"/>
          <w:footerReference w:type="default" r:id="rId23"/>
          <w:pgSz w:w="11906" w:h="16838"/>
          <w:pgMar w:top="1418" w:right="851" w:bottom="851" w:left="1418" w:header="851" w:footer="227" w:gutter="0"/>
          <w:pgNumType w:start="1"/>
          <w:cols w:space="720"/>
          <w:docGrid w:type="lines" w:linePitch="312"/>
        </w:sectPr>
      </w:pPr>
      <w:r w:rsidRPr="00176AE2">
        <w:rPr>
          <w:rFonts w:hint="eastAsia"/>
          <w:color w:val="000000" w:themeColor="text1"/>
          <w:sz w:val="24"/>
          <w:szCs w:val="24"/>
        </w:rPr>
        <w:lastRenderedPageBreak/>
        <w:t>本实用新型公开了一种</w:t>
      </w:r>
      <w:r w:rsidR="00E86C55">
        <w:rPr>
          <w:rFonts w:hint="eastAsia"/>
          <w:color w:val="000000" w:themeColor="text1"/>
          <w:sz w:val="24"/>
          <w:szCs w:val="24"/>
        </w:rPr>
        <w:t>用于细胞培养的微型反应器系统</w:t>
      </w:r>
      <w:r w:rsidRPr="00176AE2">
        <w:rPr>
          <w:rFonts w:hint="eastAsia"/>
          <w:color w:val="000000" w:themeColor="text1"/>
          <w:sz w:val="24"/>
          <w:szCs w:val="24"/>
        </w:rPr>
        <w:t>，</w:t>
      </w:r>
      <w:r w:rsidR="00090DBC" w:rsidRPr="00090DBC">
        <w:rPr>
          <w:rFonts w:hint="eastAsia"/>
          <w:color w:val="000000" w:themeColor="text1"/>
          <w:sz w:val="24"/>
          <w:szCs w:val="24"/>
        </w:rPr>
        <w:t>属于细胞培养技术领域</w:t>
      </w:r>
      <w:r w:rsidRPr="00176AE2">
        <w:rPr>
          <w:rFonts w:hint="eastAsia"/>
          <w:color w:val="000000" w:themeColor="text1"/>
          <w:sz w:val="24"/>
          <w:szCs w:val="24"/>
        </w:rPr>
        <w:t>。</w:t>
      </w:r>
      <w:r w:rsidR="0020139B">
        <w:rPr>
          <w:rFonts w:hint="eastAsia"/>
          <w:sz w:val="24"/>
          <w:szCs w:val="24"/>
        </w:rPr>
        <w:t>所述用于细胞培养的微型反应器系统</w:t>
      </w:r>
      <w:r w:rsidR="0020139B" w:rsidRPr="00AE0091">
        <w:rPr>
          <w:rFonts w:hint="eastAsia"/>
          <w:sz w:val="24"/>
          <w:szCs w:val="24"/>
        </w:rPr>
        <w:t>包括培养箱和动力装置，所述培养箱包括顶盖、主反应室、储水槽和气体混合区，所述储水槽内设有加热片、温湿度传感器和</w:t>
      </w:r>
      <w:proofErr w:type="gramStart"/>
      <w:r w:rsidR="0020139B" w:rsidRPr="00AE0091">
        <w:rPr>
          <w:rFonts w:hint="eastAsia"/>
          <w:sz w:val="24"/>
          <w:szCs w:val="24"/>
        </w:rPr>
        <w:t>液位</w:t>
      </w:r>
      <w:proofErr w:type="gramEnd"/>
      <w:r w:rsidR="0020139B" w:rsidRPr="00AE0091">
        <w:rPr>
          <w:rFonts w:hint="eastAsia"/>
          <w:sz w:val="24"/>
          <w:szCs w:val="24"/>
        </w:rPr>
        <w:t>传感器，储水槽与气体混合区之间设有风扇；所述主反应室内设有</w:t>
      </w:r>
      <w:r w:rsidR="0020139B">
        <w:rPr>
          <w:bCs/>
          <w:sz w:val="24"/>
          <w:szCs w:val="24"/>
        </w:rPr>
        <w:t>CO</w:t>
      </w:r>
      <w:r w:rsidR="0020139B">
        <w:rPr>
          <w:bCs/>
          <w:sz w:val="24"/>
          <w:szCs w:val="24"/>
          <w:vertAlign w:val="subscript"/>
        </w:rPr>
        <w:t>2</w:t>
      </w:r>
      <w:r w:rsidR="0020139B" w:rsidRPr="00AE0091">
        <w:rPr>
          <w:rFonts w:hint="eastAsia"/>
          <w:sz w:val="24"/>
          <w:szCs w:val="24"/>
        </w:rPr>
        <w:t>传感器、光学溶氧探头、支架和底座；所述顶盖的上方设有气体流量控制器，所述气体流量控制器与气体混合区连通</w:t>
      </w:r>
      <w:r w:rsidR="004B2341" w:rsidRPr="004B2341">
        <w:rPr>
          <w:rFonts w:hint="eastAsia"/>
          <w:color w:val="000000" w:themeColor="text1"/>
          <w:sz w:val="24"/>
          <w:szCs w:val="24"/>
        </w:rPr>
        <w:t>。</w:t>
      </w:r>
      <w:r w:rsidR="006C7B43">
        <w:rPr>
          <w:rFonts w:hint="eastAsia"/>
          <w:color w:val="000000" w:themeColor="text1"/>
          <w:sz w:val="24"/>
          <w:szCs w:val="24"/>
        </w:rPr>
        <w:t>本实用新型</w:t>
      </w:r>
      <w:r w:rsidR="004B2341" w:rsidRPr="004B2341">
        <w:rPr>
          <w:rFonts w:hint="eastAsia"/>
          <w:color w:val="000000" w:themeColor="text1"/>
          <w:sz w:val="24"/>
          <w:szCs w:val="24"/>
        </w:rPr>
        <w:t>将方瓶</w:t>
      </w:r>
      <w:r w:rsidR="004B2341">
        <w:rPr>
          <w:rFonts w:hint="eastAsia"/>
          <w:color w:val="000000" w:themeColor="text1"/>
          <w:sz w:val="24"/>
          <w:szCs w:val="24"/>
        </w:rPr>
        <w:t>、</w:t>
      </w:r>
      <w:r w:rsidR="004B2341" w:rsidRPr="004B2341">
        <w:rPr>
          <w:rFonts w:hint="eastAsia"/>
          <w:color w:val="000000" w:themeColor="text1"/>
          <w:sz w:val="24"/>
          <w:szCs w:val="24"/>
        </w:rPr>
        <w:t>培养皿等用于静止培养的器皿与运动形式的</w:t>
      </w:r>
      <w:r w:rsidR="004B2341">
        <w:rPr>
          <w:rFonts w:hint="eastAsia"/>
          <w:color w:val="000000" w:themeColor="text1"/>
          <w:sz w:val="24"/>
          <w:szCs w:val="24"/>
        </w:rPr>
        <w:t>动力装置</w:t>
      </w:r>
      <w:r w:rsidR="004B2341" w:rsidRPr="004B2341">
        <w:rPr>
          <w:rFonts w:hint="eastAsia"/>
          <w:color w:val="000000" w:themeColor="text1"/>
          <w:sz w:val="24"/>
          <w:szCs w:val="24"/>
        </w:rPr>
        <w:t>相耦合，添加多种传感器，精确在线测量或控制气速、温度、湿度、</w:t>
      </w:r>
      <w:r w:rsidR="00022482">
        <w:rPr>
          <w:sz w:val="24"/>
          <w:szCs w:val="24"/>
        </w:rPr>
        <w:t>CO</w:t>
      </w:r>
      <w:r w:rsidR="00022482">
        <w:rPr>
          <w:sz w:val="24"/>
          <w:szCs w:val="24"/>
          <w:vertAlign w:val="subscript"/>
        </w:rPr>
        <w:t>2</w:t>
      </w:r>
      <w:r w:rsidR="004B2341" w:rsidRPr="004B2341">
        <w:rPr>
          <w:rFonts w:hint="eastAsia"/>
          <w:color w:val="000000" w:themeColor="text1"/>
          <w:sz w:val="24"/>
          <w:szCs w:val="24"/>
        </w:rPr>
        <w:t>浓度、溶氧等环境参数以及细胞相对浓度等指标，实现高通量，高密度培养</w:t>
      </w:r>
      <w:r w:rsidR="00C702BC" w:rsidRPr="00C702BC">
        <w:rPr>
          <w:rFonts w:hint="eastAsia"/>
          <w:color w:val="000000" w:themeColor="text1"/>
          <w:sz w:val="24"/>
          <w:szCs w:val="24"/>
        </w:rPr>
        <w:t>。</w:t>
      </w:r>
    </w:p>
    <w:p w14:paraId="543897EA" w14:textId="707B5A9B" w:rsidR="00C73182" w:rsidRPr="005608EA" w:rsidRDefault="00813551" w:rsidP="0072171C">
      <w:pPr>
        <w:spacing w:line="360" w:lineRule="auto"/>
        <w:jc w:val="center"/>
        <w:rPr>
          <w:color w:val="000000" w:themeColor="text1"/>
          <w:sz w:val="24"/>
          <w:szCs w:val="24"/>
        </w:rPr>
      </w:pPr>
      <w:r w:rsidRPr="000E4CEC">
        <w:rPr>
          <w:noProof/>
        </w:rPr>
        <w:lastRenderedPageBreak/>
        <w:drawing>
          <wp:inline distT="0" distB="0" distL="0" distR="0" wp14:anchorId="474FD296" wp14:editId="5C4E9C15">
            <wp:extent cx="5400000" cy="386130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0" cy="3861305"/>
                    </a:xfrm>
                    <a:prstGeom prst="rect">
                      <a:avLst/>
                    </a:prstGeom>
                    <a:noFill/>
                    <a:ln>
                      <a:noFill/>
                    </a:ln>
                  </pic:spPr>
                </pic:pic>
              </a:graphicData>
            </a:graphic>
          </wp:inline>
        </w:drawing>
      </w:r>
    </w:p>
    <w:sectPr w:rsidR="00C73182" w:rsidRPr="005608EA">
      <w:headerReference w:type="default" r:id="rId24"/>
      <w:pgSz w:w="11906" w:h="16838"/>
      <w:pgMar w:top="1418" w:right="851" w:bottom="851" w:left="1418" w:header="851" w:footer="22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2DBD3" w14:textId="77777777" w:rsidR="00D805AD" w:rsidRDefault="00D805AD">
      <w:r>
        <w:separator/>
      </w:r>
    </w:p>
  </w:endnote>
  <w:endnote w:type="continuationSeparator" w:id="0">
    <w:p w14:paraId="2BAD1A1F" w14:textId="77777777" w:rsidR="00D805AD" w:rsidRDefault="00D80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5F909" w14:textId="77777777" w:rsidR="00F75188" w:rsidRDefault="00F75188">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14:paraId="49CF7F6D" w14:textId="77777777" w:rsidR="00F75188" w:rsidRDefault="00F751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81487" w14:textId="77777777" w:rsidR="00F75188" w:rsidRDefault="00F75188">
    <w:pPr>
      <w:pStyle w:val="Footer"/>
      <w:spacing w:line="200" w:lineRule="exact"/>
      <w:rPr>
        <w:rFonts w:ascii="黑体" w:eastAsia="黑体"/>
      </w:rPr>
    </w:pPr>
    <w:r>
      <w:rPr>
        <w:rFonts w:ascii="黑体" w:eastAsia="黑体"/>
      </w:rPr>
      <w:t>11</w:t>
    </w:r>
    <w:r>
      <w:rPr>
        <w:rFonts w:ascii="黑体" w:eastAsia="黑体" w:hint="eastAsia"/>
      </w:rPr>
      <w:t>0101</w:t>
    </w:r>
  </w:p>
  <w:p w14:paraId="2138427B" w14:textId="77777777" w:rsidR="00F75188" w:rsidRDefault="00F75188">
    <w:pPr>
      <w:pStyle w:val="Footer"/>
      <w:spacing w:line="200" w:lineRule="exact"/>
      <w:jc w:val="both"/>
      <w:rPr>
        <w:rFonts w:ascii="黑体" w:eastAsia="黑体"/>
      </w:rPr>
    </w:pPr>
    <w:r>
      <w:rPr>
        <w:rFonts w:ascii="黑体" w:eastAsia="黑体" w:hint="eastAsia"/>
      </w:rPr>
      <w:t xml:space="preserve">2010.2                                             </w:t>
    </w:r>
    <w:r>
      <w:fldChar w:fldCharType="begin"/>
    </w:r>
    <w:r>
      <w:rPr>
        <w:rStyle w:val="PageNumber"/>
      </w:rPr>
      <w:instrText xml:space="preserve"> PAGE </w:instrText>
    </w:r>
    <w:r>
      <w:fldChar w:fldCharType="separate"/>
    </w:r>
    <w:r>
      <w:rPr>
        <w:rStyle w:val="PageNumber"/>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F6907" w14:textId="77777777" w:rsidR="00F75188" w:rsidRDefault="00F75188">
    <w:pPr>
      <w:pStyle w:val="Footer"/>
      <w:framePr w:wrap="around" w:vAnchor="text" w:hAnchor="page" w:x="6099" w:y="185"/>
      <w:rPr>
        <w:rStyle w:val="PageNumber"/>
      </w:rPr>
    </w:pPr>
    <w:r>
      <w:fldChar w:fldCharType="begin"/>
    </w:r>
    <w:r>
      <w:rPr>
        <w:rStyle w:val="PageNumber"/>
      </w:rPr>
      <w:instrText xml:space="preserve">PAGE  </w:instrText>
    </w:r>
    <w:r>
      <w:fldChar w:fldCharType="separate"/>
    </w:r>
    <w:r>
      <w:rPr>
        <w:rStyle w:val="PageNumber"/>
      </w:rPr>
      <w:t>1</w:t>
    </w:r>
    <w:r>
      <w:fldChar w:fldCharType="end"/>
    </w:r>
  </w:p>
  <w:p w14:paraId="756D066F" w14:textId="77777777" w:rsidR="00F75188" w:rsidRDefault="00F75188">
    <w:pPr>
      <w:pStyle w:val="Footer"/>
      <w:spacing w:line="200" w:lineRule="exact"/>
      <w:ind w:right="360"/>
      <w:rPr>
        <w:rFonts w:ascii="黑体" w:eastAsia="黑体"/>
      </w:rPr>
    </w:pPr>
    <w:r>
      <w:rPr>
        <w:rFonts w:ascii="黑体" w:eastAsia="黑体"/>
      </w:rPr>
      <w:t>1</w:t>
    </w:r>
    <w:r>
      <w:rPr>
        <w:rFonts w:ascii="黑体" w:eastAsia="黑体" w:hint="eastAsia"/>
      </w:rPr>
      <w:t>00001</w:t>
    </w:r>
  </w:p>
  <w:p w14:paraId="729CC8CE" w14:textId="77777777" w:rsidR="00F75188" w:rsidRDefault="00F75188">
    <w:pPr>
      <w:pStyle w:val="Footer"/>
      <w:spacing w:line="200" w:lineRule="exact"/>
      <w:jc w:val="both"/>
      <w:rPr>
        <w:rFonts w:ascii="黑体" w:eastAsia="黑体"/>
      </w:rPr>
    </w:pPr>
    <w:r>
      <w:rPr>
        <w:rFonts w:ascii="黑体" w:eastAsia="黑体" w:hint="eastAsia"/>
      </w:rPr>
      <w:t xml:space="preserve">2010.2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B4AA5" w14:textId="77777777" w:rsidR="00F75188" w:rsidRDefault="00F75188">
    <w:pPr>
      <w:pStyle w:val="Footer"/>
      <w:framePr w:wrap="around" w:vAnchor="text" w:hAnchor="page" w:x="6099" w:y="185"/>
      <w:rPr>
        <w:rStyle w:val="PageNumber"/>
      </w:rPr>
    </w:pPr>
    <w:r>
      <w:fldChar w:fldCharType="begin"/>
    </w:r>
    <w:r>
      <w:rPr>
        <w:rStyle w:val="PageNumber"/>
      </w:rPr>
      <w:instrText xml:space="preserve">PAGE  </w:instrText>
    </w:r>
    <w:r>
      <w:fldChar w:fldCharType="separate"/>
    </w:r>
    <w:r>
      <w:rPr>
        <w:rStyle w:val="PageNumber"/>
      </w:rPr>
      <w:t>2</w:t>
    </w:r>
    <w:r>
      <w:fldChar w:fldCharType="end"/>
    </w:r>
  </w:p>
  <w:p w14:paraId="0E8B508B" w14:textId="77777777" w:rsidR="00F75188" w:rsidRDefault="00F75188">
    <w:pPr>
      <w:pStyle w:val="Footer"/>
      <w:spacing w:line="200" w:lineRule="exact"/>
      <w:ind w:right="360"/>
      <w:rPr>
        <w:rFonts w:ascii="黑体" w:eastAsia="黑体"/>
      </w:rPr>
    </w:pPr>
    <w:r>
      <w:rPr>
        <w:rFonts w:ascii="黑体" w:eastAsia="黑体"/>
      </w:rPr>
      <w:t>1</w:t>
    </w:r>
    <w:r>
      <w:rPr>
        <w:rFonts w:ascii="黑体" w:eastAsia="黑体" w:hint="eastAsia"/>
      </w:rPr>
      <w:t>00003</w:t>
    </w:r>
  </w:p>
  <w:p w14:paraId="119DAB9B" w14:textId="77777777" w:rsidR="00F75188" w:rsidRDefault="00F75188">
    <w:pPr>
      <w:pStyle w:val="Footer"/>
      <w:spacing w:line="200" w:lineRule="exact"/>
      <w:jc w:val="both"/>
      <w:rPr>
        <w:rFonts w:ascii="黑体" w:eastAsia="黑体"/>
      </w:rPr>
    </w:pPr>
    <w:r>
      <w:rPr>
        <w:rFonts w:ascii="黑体" w:eastAsia="黑体" w:hint="eastAsia"/>
      </w:rPr>
      <w:t xml:space="preserve">2010.2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59F0D" w14:textId="77777777" w:rsidR="00F75188" w:rsidRDefault="00F75188">
    <w:pPr>
      <w:pStyle w:val="Footer"/>
      <w:framePr w:wrap="around" w:vAnchor="text" w:hAnchor="page" w:x="6099" w:y="185"/>
      <w:rPr>
        <w:rStyle w:val="PageNumber"/>
      </w:rPr>
    </w:pPr>
    <w:r>
      <w:fldChar w:fldCharType="begin"/>
    </w:r>
    <w:r>
      <w:rPr>
        <w:rStyle w:val="PageNumber"/>
      </w:rPr>
      <w:instrText xml:space="preserve">PAGE  </w:instrText>
    </w:r>
    <w:r>
      <w:fldChar w:fldCharType="separate"/>
    </w:r>
    <w:r>
      <w:rPr>
        <w:rStyle w:val="PageNumber"/>
      </w:rPr>
      <w:t>1</w:t>
    </w:r>
    <w:r>
      <w:fldChar w:fldCharType="end"/>
    </w:r>
  </w:p>
  <w:p w14:paraId="00B3A5D2" w14:textId="77777777" w:rsidR="00F75188" w:rsidRDefault="00F75188">
    <w:pPr>
      <w:pStyle w:val="Footer"/>
      <w:spacing w:line="200" w:lineRule="exact"/>
      <w:ind w:right="360"/>
      <w:rPr>
        <w:rFonts w:ascii="黑体" w:eastAsia="黑体"/>
      </w:rPr>
    </w:pPr>
    <w:r>
      <w:rPr>
        <w:rFonts w:ascii="黑体" w:eastAsia="黑体"/>
      </w:rPr>
      <w:t>1</w:t>
    </w:r>
    <w:r>
      <w:rPr>
        <w:rFonts w:ascii="黑体" w:eastAsia="黑体" w:hint="eastAsia"/>
      </w:rPr>
      <w:t>00005</w:t>
    </w:r>
  </w:p>
  <w:p w14:paraId="06ED1294" w14:textId="77777777" w:rsidR="00F75188" w:rsidRDefault="00F75188">
    <w:pPr>
      <w:pStyle w:val="Footer"/>
      <w:spacing w:line="200" w:lineRule="exact"/>
      <w:jc w:val="both"/>
      <w:rPr>
        <w:rFonts w:ascii="黑体" w:eastAsia="黑体"/>
      </w:rPr>
    </w:pPr>
    <w:r>
      <w:rPr>
        <w:rFonts w:ascii="黑体" w:eastAsia="黑体" w:hint="eastAsia"/>
      </w:rPr>
      <w:t xml:space="preserve">2010.2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DE590" w14:textId="77777777" w:rsidR="00D805AD" w:rsidRDefault="00D805AD">
      <w:r>
        <w:separator/>
      </w:r>
    </w:p>
  </w:footnote>
  <w:footnote w:type="continuationSeparator" w:id="0">
    <w:p w14:paraId="6577BA9A" w14:textId="77777777" w:rsidR="00D805AD" w:rsidRDefault="00D80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7EB0" w14:textId="77777777" w:rsidR="00F75188" w:rsidRDefault="00F75188">
    <w:pPr>
      <w:jc w:val="center"/>
      <w:outlineLvl w:val="0"/>
      <w:rPr>
        <w:rFonts w:ascii="黑体" w:eastAsia="黑体"/>
        <w:b/>
        <w:spacing w:val="160"/>
        <w:sz w:val="28"/>
      </w:rPr>
    </w:pPr>
    <w:r>
      <w:rPr>
        <w:rFonts w:eastAsia="黑体" w:hint="eastAsia"/>
        <w:spacing w:val="160"/>
        <w:sz w:val="28"/>
      </w:rPr>
      <w:t>发明专利请求书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842D" w14:textId="77777777" w:rsidR="00F75188" w:rsidRDefault="00F75188">
    <w:pPr>
      <w:pStyle w:val="Header"/>
      <w:rPr>
        <w:rFonts w:eastAsia="黑体"/>
        <w:spacing w:val="90"/>
        <w:sz w:val="28"/>
      </w:rPr>
    </w:pPr>
    <w:r>
      <w:rPr>
        <w:rFonts w:eastAsia="黑体" w:hint="eastAsia"/>
        <w:spacing w:val="90"/>
        <w:sz w:val="28"/>
      </w:rPr>
      <w:t>实用新型请求书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18302" w14:textId="77777777" w:rsidR="00F75188" w:rsidRDefault="00F75188">
    <w:pPr>
      <w:jc w:val="center"/>
      <w:outlineLvl w:val="0"/>
      <w:rPr>
        <w:rFonts w:ascii="黑体" w:eastAsia="黑体"/>
        <w:b/>
        <w:spacing w:val="160"/>
        <w:sz w:val="28"/>
      </w:rPr>
    </w:pPr>
    <w:r>
      <w:rPr>
        <w:rFonts w:eastAsia="黑体" w:hint="eastAsia"/>
        <w:spacing w:val="160"/>
        <w:sz w:val="28"/>
      </w:rPr>
      <w:t>发明专利请求书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C41F3" w14:textId="77777777" w:rsidR="00F75188" w:rsidRDefault="00F75188">
    <w:pPr>
      <w:pStyle w:val="Header"/>
      <w:rPr>
        <w:rFonts w:eastAsia="黑体"/>
        <w:spacing w:val="90"/>
        <w:sz w:val="28"/>
      </w:rPr>
    </w:pPr>
    <w:r>
      <w:rPr>
        <w:rFonts w:eastAsia="黑体" w:hint="eastAsia"/>
        <w:spacing w:val="90"/>
        <w:sz w:val="28"/>
      </w:rPr>
      <w:t>权利要求书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C5734" w14:textId="77777777" w:rsidR="00F75188" w:rsidRDefault="00F75188">
    <w:pPr>
      <w:pStyle w:val="Header"/>
      <w:rPr>
        <w:rFonts w:eastAsia="黑体"/>
        <w:spacing w:val="90"/>
        <w:sz w:val="28"/>
      </w:rPr>
    </w:pPr>
    <w:r>
      <w:rPr>
        <w:rFonts w:eastAsia="黑体" w:hint="eastAsia"/>
        <w:spacing w:val="160"/>
        <w:sz w:val="28"/>
      </w:rPr>
      <w:t>说明书</w:t>
    </w:r>
  </w:p>
  <w:p w14:paraId="75BA6138" w14:textId="77777777" w:rsidR="00F75188" w:rsidRDefault="00F75188">
    <w:pPr>
      <w:outlineLvl w:val="0"/>
      <w:rPr>
        <w:rFonts w:eastAsia="黑体"/>
        <w:b/>
        <w:spacing w:val="160"/>
        <w:sz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B13BC" w14:textId="77777777" w:rsidR="00F75188" w:rsidRDefault="00F75188">
    <w:pPr>
      <w:pStyle w:val="Header"/>
      <w:rPr>
        <w:rFonts w:eastAsia="黑体"/>
        <w:spacing w:val="90"/>
        <w:sz w:val="28"/>
      </w:rPr>
    </w:pPr>
    <w:r>
      <w:rPr>
        <w:rFonts w:eastAsia="黑体" w:hint="eastAsia"/>
        <w:spacing w:val="160"/>
        <w:sz w:val="28"/>
      </w:rPr>
      <w:t>说明书附图</w:t>
    </w:r>
  </w:p>
  <w:p w14:paraId="1B50D097" w14:textId="77777777" w:rsidR="00F75188" w:rsidRDefault="00F75188">
    <w:pPr>
      <w:outlineLvl w:val="0"/>
      <w:rPr>
        <w:rFonts w:eastAsia="黑体"/>
        <w:b/>
        <w:spacing w:val="160"/>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2FC04" w14:textId="77777777" w:rsidR="00F75188" w:rsidRDefault="00F75188">
    <w:pPr>
      <w:pStyle w:val="Header"/>
      <w:rPr>
        <w:rFonts w:eastAsia="黑体"/>
        <w:spacing w:val="90"/>
        <w:sz w:val="28"/>
      </w:rPr>
    </w:pPr>
    <w:r>
      <w:rPr>
        <w:rFonts w:eastAsia="黑体" w:hint="eastAsia"/>
        <w:spacing w:val="160"/>
        <w:sz w:val="28"/>
      </w:rPr>
      <w:t>说明书摘要</w:t>
    </w:r>
  </w:p>
  <w:p w14:paraId="474AD808" w14:textId="77777777" w:rsidR="00F75188" w:rsidRDefault="00F75188">
    <w:pPr>
      <w:outlineLvl w:val="0"/>
      <w:rPr>
        <w:rFonts w:eastAsia="黑体"/>
        <w:b/>
        <w:spacing w:val="160"/>
        <w:sz w:val="2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0A124" w14:textId="77777777" w:rsidR="00F75188" w:rsidRDefault="00F75188">
    <w:pPr>
      <w:pStyle w:val="Header"/>
      <w:rPr>
        <w:rFonts w:eastAsia="黑体"/>
        <w:spacing w:val="90"/>
        <w:sz w:val="28"/>
      </w:rPr>
    </w:pPr>
    <w:r>
      <w:rPr>
        <w:rFonts w:eastAsia="黑体" w:hint="eastAsia"/>
        <w:spacing w:val="160"/>
        <w:sz w:val="28"/>
      </w:rPr>
      <w:t>摘要附图</w:t>
    </w:r>
  </w:p>
  <w:p w14:paraId="5E028C09" w14:textId="77777777" w:rsidR="00F75188" w:rsidRDefault="00F75188">
    <w:pPr>
      <w:outlineLvl w:val="0"/>
      <w:rPr>
        <w:rFonts w:eastAsia="黑体"/>
        <w:b/>
        <w:spacing w:val="16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F1B14"/>
    <w:multiLevelType w:val="multilevel"/>
    <w:tmpl w:val="12CEE80E"/>
    <w:lvl w:ilvl="0">
      <w:start w:val="1"/>
      <w:numFmt w:val="decimal"/>
      <w:lvlText w:val="%1."/>
      <w:lvlJc w:val="left"/>
      <w:pPr>
        <w:ind w:left="2628" w:hanging="360"/>
      </w:pPr>
      <w:rPr>
        <w:b w:val="0"/>
        <w:bCs w:val="0"/>
      </w:rPr>
    </w:lvl>
    <w:lvl w:ilvl="1">
      <w:start w:val="1"/>
      <w:numFmt w:val="lowerLetter"/>
      <w:lvlText w:val="%2)"/>
      <w:lvlJc w:val="left"/>
      <w:pPr>
        <w:ind w:left="3108" w:hanging="420"/>
      </w:pPr>
    </w:lvl>
    <w:lvl w:ilvl="2">
      <w:start w:val="1"/>
      <w:numFmt w:val="lowerRoman"/>
      <w:lvlText w:val="%3."/>
      <w:lvlJc w:val="right"/>
      <w:pPr>
        <w:ind w:left="3528" w:hanging="420"/>
      </w:pPr>
    </w:lvl>
    <w:lvl w:ilvl="3">
      <w:start w:val="1"/>
      <w:numFmt w:val="decimal"/>
      <w:lvlText w:val="%4."/>
      <w:lvlJc w:val="left"/>
      <w:pPr>
        <w:ind w:left="3948" w:hanging="420"/>
      </w:pPr>
    </w:lvl>
    <w:lvl w:ilvl="4">
      <w:start w:val="1"/>
      <w:numFmt w:val="lowerLetter"/>
      <w:lvlText w:val="%5)"/>
      <w:lvlJc w:val="left"/>
      <w:pPr>
        <w:ind w:left="4368" w:hanging="420"/>
      </w:pPr>
    </w:lvl>
    <w:lvl w:ilvl="5">
      <w:start w:val="1"/>
      <w:numFmt w:val="lowerRoman"/>
      <w:lvlText w:val="%6."/>
      <w:lvlJc w:val="right"/>
      <w:pPr>
        <w:ind w:left="4788" w:hanging="420"/>
      </w:pPr>
    </w:lvl>
    <w:lvl w:ilvl="6">
      <w:start w:val="1"/>
      <w:numFmt w:val="decimal"/>
      <w:lvlText w:val="%7."/>
      <w:lvlJc w:val="left"/>
      <w:pPr>
        <w:ind w:left="5208" w:hanging="420"/>
      </w:pPr>
    </w:lvl>
    <w:lvl w:ilvl="7">
      <w:start w:val="1"/>
      <w:numFmt w:val="lowerLetter"/>
      <w:lvlText w:val="%8)"/>
      <w:lvlJc w:val="left"/>
      <w:pPr>
        <w:ind w:left="5628" w:hanging="420"/>
      </w:pPr>
    </w:lvl>
    <w:lvl w:ilvl="8">
      <w:start w:val="1"/>
      <w:numFmt w:val="lowerRoman"/>
      <w:lvlText w:val="%9."/>
      <w:lvlJc w:val="right"/>
      <w:pPr>
        <w:ind w:left="6048"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uce Li">
    <w15:presenceInfo w15:providerId="Windows Live" w15:userId="5af695913b6ea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3E6"/>
    <w:rsid w:val="0000048A"/>
    <w:rsid w:val="0000050A"/>
    <w:rsid w:val="000006D4"/>
    <w:rsid w:val="00000B1A"/>
    <w:rsid w:val="0000106C"/>
    <w:rsid w:val="00001871"/>
    <w:rsid w:val="00001905"/>
    <w:rsid w:val="000019DA"/>
    <w:rsid w:val="0000209C"/>
    <w:rsid w:val="000023E4"/>
    <w:rsid w:val="0000415C"/>
    <w:rsid w:val="000078F7"/>
    <w:rsid w:val="00011F97"/>
    <w:rsid w:val="00014D90"/>
    <w:rsid w:val="000159F4"/>
    <w:rsid w:val="00015F44"/>
    <w:rsid w:val="0001625F"/>
    <w:rsid w:val="00020B40"/>
    <w:rsid w:val="00020B63"/>
    <w:rsid w:val="00021051"/>
    <w:rsid w:val="0002152D"/>
    <w:rsid w:val="00022482"/>
    <w:rsid w:val="0002291E"/>
    <w:rsid w:val="00023F63"/>
    <w:rsid w:val="0002483C"/>
    <w:rsid w:val="000253DA"/>
    <w:rsid w:val="0002645D"/>
    <w:rsid w:val="00027682"/>
    <w:rsid w:val="00030392"/>
    <w:rsid w:val="00031086"/>
    <w:rsid w:val="00034AC2"/>
    <w:rsid w:val="00035F39"/>
    <w:rsid w:val="00036355"/>
    <w:rsid w:val="00036B9A"/>
    <w:rsid w:val="00040CF3"/>
    <w:rsid w:val="00040FBD"/>
    <w:rsid w:val="000420DE"/>
    <w:rsid w:val="00042A71"/>
    <w:rsid w:val="00042AFC"/>
    <w:rsid w:val="00043857"/>
    <w:rsid w:val="000460D1"/>
    <w:rsid w:val="00047853"/>
    <w:rsid w:val="00047FB3"/>
    <w:rsid w:val="000509B0"/>
    <w:rsid w:val="000518C1"/>
    <w:rsid w:val="00051CC8"/>
    <w:rsid w:val="00052A6B"/>
    <w:rsid w:val="00054BB8"/>
    <w:rsid w:val="000563F4"/>
    <w:rsid w:val="00056BE7"/>
    <w:rsid w:val="00056F01"/>
    <w:rsid w:val="00062404"/>
    <w:rsid w:val="00070415"/>
    <w:rsid w:val="00070B55"/>
    <w:rsid w:val="000710E3"/>
    <w:rsid w:val="00072850"/>
    <w:rsid w:val="00072A7D"/>
    <w:rsid w:val="00072BC6"/>
    <w:rsid w:val="00072C76"/>
    <w:rsid w:val="000758F4"/>
    <w:rsid w:val="000764CC"/>
    <w:rsid w:val="000820E9"/>
    <w:rsid w:val="000832A5"/>
    <w:rsid w:val="00083622"/>
    <w:rsid w:val="000865E3"/>
    <w:rsid w:val="0008679C"/>
    <w:rsid w:val="00090DBC"/>
    <w:rsid w:val="00091734"/>
    <w:rsid w:val="00093931"/>
    <w:rsid w:val="000944BC"/>
    <w:rsid w:val="00097DB9"/>
    <w:rsid w:val="000A1947"/>
    <w:rsid w:val="000A212C"/>
    <w:rsid w:val="000A290F"/>
    <w:rsid w:val="000A2ACC"/>
    <w:rsid w:val="000A3373"/>
    <w:rsid w:val="000A46DC"/>
    <w:rsid w:val="000A4905"/>
    <w:rsid w:val="000A76EF"/>
    <w:rsid w:val="000B190D"/>
    <w:rsid w:val="000B2273"/>
    <w:rsid w:val="000B228A"/>
    <w:rsid w:val="000B4BC0"/>
    <w:rsid w:val="000B4D12"/>
    <w:rsid w:val="000D016F"/>
    <w:rsid w:val="000D053D"/>
    <w:rsid w:val="000D3ADC"/>
    <w:rsid w:val="000D4073"/>
    <w:rsid w:val="000D4D57"/>
    <w:rsid w:val="000D722F"/>
    <w:rsid w:val="000E0DF5"/>
    <w:rsid w:val="000E0E32"/>
    <w:rsid w:val="000E3643"/>
    <w:rsid w:val="000E37F7"/>
    <w:rsid w:val="000E4CEC"/>
    <w:rsid w:val="000E504B"/>
    <w:rsid w:val="000E525B"/>
    <w:rsid w:val="000E6ED5"/>
    <w:rsid w:val="000E7291"/>
    <w:rsid w:val="000E792E"/>
    <w:rsid w:val="000F0CB7"/>
    <w:rsid w:val="000F17A2"/>
    <w:rsid w:val="000F327D"/>
    <w:rsid w:val="000F3599"/>
    <w:rsid w:val="000F6F2D"/>
    <w:rsid w:val="000F7200"/>
    <w:rsid w:val="00100F42"/>
    <w:rsid w:val="00102B98"/>
    <w:rsid w:val="001063E2"/>
    <w:rsid w:val="001072E6"/>
    <w:rsid w:val="00107F96"/>
    <w:rsid w:val="00111262"/>
    <w:rsid w:val="00112ABD"/>
    <w:rsid w:val="00112DB3"/>
    <w:rsid w:val="00113A02"/>
    <w:rsid w:val="00113DB4"/>
    <w:rsid w:val="0011592B"/>
    <w:rsid w:val="00121A17"/>
    <w:rsid w:val="00123D8F"/>
    <w:rsid w:val="00126AB7"/>
    <w:rsid w:val="0013136F"/>
    <w:rsid w:val="00132C07"/>
    <w:rsid w:val="00132F5B"/>
    <w:rsid w:val="001331F2"/>
    <w:rsid w:val="001332BB"/>
    <w:rsid w:val="00137C74"/>
    <w:rsid w:val="00140C3B"/>
    <w:rsid w:val="00142F2B"/>
    <w:rsid w:val="001451D9"/>
    <w:rsid w:val="00145DF7"/>
    <w:rsid w:val="001467BB"/>
    <w:rsid w:val="00146A2C"/>
    <w:rsid w:val="00147FC4"/>
    <w:rsid w:val="00150360"/>
    <w:rsid w:val="0015190C"/>
    <w:rsid w:val="0015254A"/>
    <w:rsid w:val="00152B81"/>
    <w:rsid w:val="00152E70"/>
    <w:rsid w:val="001548A9"/>
    <w:rsid w:val="001555ED"/>
    <w:rsid w:val="0015774D"/>
    <w:rsid w:val="00157DDE"/>
    <w:rsid w:val="00161179"/>
    <w:rsid w:val="001622F2"/>
    <w:rsid w:val="0016236F"/>
    <w:rsid w:val="0016340D"/>
    <w:rsid w:val="00163DF7"/>
    <w:rsid w:val="00164B82"/>
    <w:rsid w:val="00171632"/>
    <w:rsid w:val="001716D7"/>
    <w:rsid w:val="00172A27"/>
    <w:rsid w:val="0017304C"/>
    <w:rsid w:val="00173322"/>
    <w:rsid w:val="00175626"/>
    <w:rsid w:val="00175C58"/>
    <w:rsid w:val="00176AE2"/>
    <w:rsid w:val="0018317B"/>
    <w:rsid w:val="00183E09"/>
    <w:rsid w:val="0018546A"/>
    <w:rsid w:val="00185C16"/>
    <w:rsid w:val="0019037C"/>
    <w:rsid w:val="001917E0"/>
    <w:rsid w:val="00192A4F"/>
    <w:rsid w:val="001964C9"/>
    <w:rsid w:val="00196A1C"/>
    <w:rsid w:val="0019722D"/>
    <w:rsid w:val="001A02BE"/>
    <w:rsid w:val="001A11EB"/>
    <w:rsid w:val="001A4348"/>
    <w:rsid w:val="001A6F56"/>
    <w:rsid w:val="001A728A"/>
    <w:rsid w:val="001A7393"/>
    <w:rsid w:val="001A77FF"/>
    <w:rsid w:val="001B0A89"/>
    <w:rsid w:val="001B277E"/>
    <w:rsid w:val="001B2F34"/>
    <w:rsid w:val="001B32CF"/>
    <w:rsid w:val="001B4342"/>
    <w:rsid w:val="001B4CFB"/>
    <w:rsid w:val="001B73D9"/>
    <w:rsid w:val="001B7B5B"/>
    <w:rsid w:val="001C0361"/>
    <w:rsid w:val="001C147E"/>
    <w:rsid w:val="001C158B"/>
    <w:rsid w:val="001C1B52"/>
    <w:rsid w:val="001C3B87"/>
    <w:rsid w:val="001C40FA"/>
    <w:rsid w:val="001C5017"/>
    <w:rsid w:val="001C61FE"/>
    <w:rsid w:val="001D0B87"/>
    <w:rsid w:val="001D0EE7"/>
    <w:rsid w:val="001D5FA4"/>
    <w:rsid w:val="001D62FC"/>
    <w:rsid w:val="001D6393"/>
    <w:rsid w:val="001D7CD9"/>
    <w:rsid w:val="001E0E23"/>
    <w:rsid w:val="001E1567"/>
    <w:rsid w:val="001E2633"/>
    <w:rsid w:val="001E2A2A"/>
    <w:rsid w:val="001E3638"/>
    <w:rsid w:val="001E4C63"/>
    <w:rsid w:val="001E5653"/>
    <w:rsid w:val="001E5BAB"/>
    <w:rsid w:val="001E610E"/>
    <w:rsid w:val="001E6362"/>
    <w:rsid w:val="001E6E9C"/>
    <w:rsid w:val="001E6F29"/>
    <w:rsid w:val="001F12E6"/>
    <w:rsid w:val="001F130B"/>
    <w:rsid w:val="001F1ECB"/>
    <w:rsid w:val="001F1F4C"/>
    <w:rsid w:val="001F4A98"/>
    <w:rsid w:val="001F4B1B"/>
    <w:rsid w:val="001F59AB"/>
    <w:rsid w:val="001F7708"/>
    <w:rsid w:val="00200798"/>
    <w:rsid w:val="002009E8"/>
    <w:rsid w:val="0020139B"/>
    <w:rsid w:val="00201427"/>
    <w:rsid w:val="002023E3"/>
    <w:rsid w:val="00203D24"/>
    <w:rsid w:val="00204D78"/>
    <w:rsid w:val="00204E41"/>
    <w:rsid w:val="00206202"/>
    <w:rsid w:val="00207CB2"/>
    <w:rsid w:val="002106D3"/>
    <w:rsid w:val="00211994"/>
    <w:rsid w:val="0021234D"/>
    <w:rsid w:val="00212456"/>
    <w:rsid w:val="002144A1"/>
    <w:rsid w:val="00215458"/>
    <w:rsid w:val="00220FCB"/>
    <w:rsid w:val="00222AFE"/>
    <w:rsid w:val="002230F1"/>
    <w:rsid w:val="00225D51"/>
    <w:rsid w:val="00226171"/>
    <w:rsid w:val="00226679"/>
    <w:rsid w:val="00227E64"/>
    <w:rsid w:val="00231E35"/>
    <w:rsid w:val="00232194"/>
    <w:rsid w:val="00233A92"/>
    <w:rsid w:val="00233AD7"/>
    <w:rsid w:val="002346CD"/>
    <w:rsid w:val="00235492"/>
    <w:rsid w:val="002374C0"/>
    <w:rsid w:val="00240E57"/>
    <w:rsid w:val="0024351A"/>
    <w:rsid w:val="00243A28"/>
    <w:rsid w:val="00243C5D"/>
    <w:rsid w:val="0025099A"/>
    <w:rsid w:val="0025113B"/>
    <w:rsid w:val="00251890"/>
    <w:rsid w:val="0025304B"/>
    <w:rsid w:val="002536CD"/>
    <w:rsid w:val="00254D20"/>
    <w:rsid w:val="00256058"/>
    <w:rsid w:val="0025730E"/>
    <w:rsid w:val="00260694"/>
    <w:rsid w:val="00260E91"/>
    <w:rsid w:val="00263812"/>
    <w:rsid w:val="002655AA"/>
    <w:rsid w:val="00265779"/>
    <w:rsid w:val="00265E1B"/>
    <w:rsid w:val="00265F0E"/>
    <w:rsid w:val="00270235"/>
    <w:rsid w:val="0027032C"/>
    <w:rsid w:val="00271109"/>
    <w:rsid w:val="00271F00"/>
    <w:rsid w:val="00274787"/>
    <w:rsid w:val="00274995"/>
    <w:rsid w:val="00274A75"/>
    <w:rsid w:val="00274B5D"/>
    <w:rsid w:val="00274D4D"/>
    <w:rsid w:val="00280ED9"/>
    <w:rsid w:val="00280F74"/>
    <w:rsid w:val="00281AAF"/>
    <w:rsid w:val="00283454"/>
    <w:rsid w:val="002917A6"/>
    <w:rsid w:val="00291854"/>
    <w:rsid w:val="00291FA7"/>
    <w:rsid w:val="002929D2"/>
    <w:rsid w:val="00293DBB"/>
    <w:rsid w:val="00294DD6"/>
    <w:rsid w:val="00296AB4"/>
    <w:rsid w:val="00296CC4"/>
    <w:rsid w:val="00297FDB"/>
    <w:rsid w:val="002A0DEF"/>
    <w:rsid w:val="002A230D"/>
    <w:rsid w:val="002A266B"/>
    <w:rsid w:val="002A3543"/>
    <w:rsid w:val="002A3B91"/>
    <w:rsid w:val="002A46EE"/>
    <w:rsid w:val="002A4F83"/>
    <w:rsid w:val="002A5822"/>
    <w:rsid w:val="002A58B6"/>
    <w:rsid w:val="002A66A4"/>
    <w:rsid w:val="002A7A33"/>
    <w:rsid w:val="002B11A9"/>
    <w:rsid w:val="002B2F3E"/>
    <w:rsid w:val="002B476F"/>
    <w:rsid w:val="002B7F3E"/>
    <w:rsid w:val="002C1FD9"/>
    <w:rsid w:val="002C25BF"/>
    <w:rsid w:val="002C2767"/>
    <w:rsid w:val="002C2C03"/>
    <w:rsid w:val="002C34C0"/>
    <w:rsid w:val="002C4722"/>
    <w:rsid w:val="002C5B84"/>
    <w:rsid w:val="002C64A5"/>
    <w:rsid w:val="002C6AB0"/>
    <w:rsid w:val="002D00C6"/>
    <w:rsid w:val="002D2E61"/>
    <w:rsid w:val="002D3F41"/>
    <w:rsid w:val="002D655B"/>
    <w:rsid w:val="002D6A9A"/>
    <w:rsid w:val="002D6F3F"/>
    <w:rsid w:val="002D7ECF"/>
    <w:rsid w:val="002E232D"/>
    <w:rsid w:val="002E27FA"/>
    <w:rsid w:val="002E2D86"/>
    <w:rsid w:val="002E3C00"/>
    <w:rsid w:val="002E7578"/>
    <w:rsid w:val="002E7948"/>
    <w:rsid w:val="002F0193"/>
    <w:rsid w:val="002F164D"/>
    <w:rsid w:val="002F1F0A"/>
    <w:rsid w:val="002F2287"/>
    <w:rsid w:val="002F27D9"/>
    <w:rsid w:val="002F40FE"/>
    <w:rsid w:val="002F5A99"/>
    <w:rsid w:val="002F6154"/>
    <w:rsid w:val="002F70C9"/>
    <w:rsid w:val="002F7B86"/>
    <w:rsid w:val="003002AB"/>
    <w:rsid w:val="0030069B"/>
    <w:rsid w:val="00301868"/>
    <w:rsid w:val="00302215"/>
    <w:rsid w:val="00302B30"/>
    <w:rsid w:val="00305435"/>
    <w:rsid w:val="00305466"/>
    <w:rsid w:val="00307C82"/>
    <w:rsid w:val="003104BF"/>
    <w:rsid w:val="003107AD"/>
    <w:rsid w:val="003125A4"/>
    <w:rsid w:val="0031277F"/>
    <w:rsid w:val="00314726"/>
    <w:rsid w:val="00314A2C"/>
    <w:rsid w:val="003206F2"/>
    <w:rsid w:val="00320A0B"/>
    <w:rsid w:val="003237E0"/>
    <w:rsid w:val="00325F12"/>
    <w:rsid w:val="00326518"/>
    <w:rsid w:val="0033036B"/>
    <w:rsid w:val="0033092F"/>
    <w:rsid w:val="003309FE"/>
    <w:rsid w:val="003314A2"/>
    <w:rsid w:val="003327BD"/>
    <w:rsid w:val="00332A7C"/>
    <w:rsid w:val="00332BE2"/>
    <w:rsid w:val="0033322C"/>
    <w:rsid w:val="00333DF8"/>
    <w:rsid w:val="00340492"/>
    <w:rsid w:val="00340B38"/>
    <w:rsid w:val="003417F9"/>
    <w:rsid w:val="003421A7"/>
    <w:rsid w:val="00342791"/>
    <w:rsid w:val="003428CB"/>
    <w:rsid w:val="00343B07"/>
    <w:rsid w:val="00344D75"/>
    <w:rsid w:val="00345492"/>
    <w:rsid w:val="00345FD7"/>
    <w:rsid w:val="003478B8"/>
    <w:rsid w:val="003516AE"/>
    <w:rsid w:val="00352636"/>
    <w:rsid w:val="00353556"/>
    <w:rsid w:val="003535FB"/>
    <w:rsid w:val="00354E80"/>
    <w:rsid w:val="003566FB"/>
    <w:rsid w:val="003569EC"/>
    <w:rsid w:val="00360668"/>
    <w:rsid w:val="00360B85"/>
    <w:rsid w:val="003613C1"/>
    <w:rsid w:val="003614C3"/>
    <w:rsid w:val="00361E2F"/>
    <w:rsid w:val="00362163"/>
    <w:rsid w:val="00362998"/>
    <w:rsid w:val="00363EF5"/>
    <w:rsid w:val="00364C36"/>
    <w:rsid w:val="00366B74"/>
    <w:rsid w:val="00367887"/>
    <w:rsid w:val="00371688"/>
    <w:rsid w:val="0037265D"/>
    <w:rsid w:val="00373EDC"/>
    <w:rsid w:val="00374FEE"/>
    <w:rsid w:val="00375D01"/>
    <w:rsid w:val="00377FAA"/>
    <w:rsid w:val="00380F65"/>
    <w:rsid w:val="003810AC"/>
    <w:rsid w:val="00381897"/>
    <w:rsid w:val="00385EAB"/>
    <w:rsid w:val="00387C13"/>
    <w:rsid w:val="00390D04"/>
    <w:rsid w:val="003922CE"/>
    <w:rsid w:val="00392605"/>
    <w:rsid w:val="003929FD"/>
    <w:rsid w:val="00392D5D"/>
    <w:rsid w:val="0039328C"/>
    <w:rsid w:val="00393C5E"/>
    <w:rsid w:val="00394838"/>
    <w:rsid w:val="003959CD"/>
    <w:rsid w:val="00395AC0"/>
    <w:rsid w:val="00396B23"/>
    <w:rsid w:val="0039794D"/>
    <w:rsid w:val="003A144E"/>
    <w:rsid w:val="003A2232"/>
    <w:rsid w:val="003A3027"/>
    <w:rsid w:val="003A3976"/>
    <w:rsid w:val="003A3D56"/>
    <w:rsid w:val="003A4AA9"/>
    <w:rsid w:val="003A551B"/>
    <w:rsid w:val="003A610F"/>
    <w:rsid w:val="003B00F3"/>
    <w:rsid w:val="003B09F9"/>
    <w:rsid w:val="003B1461"/>
    <w:rsid w:val="003B2CE3"/>
    <w:rsid w:val="003B3905"/>
    <w:rsid w:val="003B42FB"/>
    <w:rsid w:val="003C18CE"/>
    <w:rsid w:val="003C1BE8"/>
    <w:rsid w:val="003C239A"/>
    <w:rsid w:val="003C2A0A"/>
    <w:rsid w:val="003C2D17"/>
    <w:rsid w:val="003C3548"/>
    <w:rsid w:val="003C3785"/>
    <w:rsid w:val="003C78A8"/>
    <w:rsid w:val="003C7B6F"/>
    <w:rsid w:val="003C7E79"/>
    <w:rsid w:val="003D062A"/>
    <w:rsid w:val="003D0B09"/>
    <w:rsid w:val="003D0F00"/>
    <w:rsid w:val="003D2123"/>
    <w:rsid w:val="003D3A32"/>
    <w:rsid w:val="003D3FB7"/>
    <w:rsid w:val="003D4472"/>
    <w:rsid w:val="003D485C"/>
    <w:rsid w:val="003D6477"/>
    <w:rsid w:val="003D6ABC"/>
    <w:rsid w:val="003D7CA9"/>
    <w:rsid w:val="003D7D79"/>
    <w:rsid w:val="003D7E85"/>
    <w:rsid w:val="003E0A50"/>
    <w:rsid w:val="003E1306"/>
    <w:rsid w:val="003E1B14"/>
    <w:rsid w:val="003E31B8"/>
    <w:rsid w:val="003E343E"/>
    <w:rsid w:val="003E3DAB"/>
    <w:rsid w:val="003E5391"/>
    <w:rsid w:val="003E58EC"/>
    <w:rsid w:val="003E70BA"/>
    <w:rsid w:val="003E76A6"/>
    <w:rsid w:val="003F0AF1"/>
    <w:rsid w:val="003F364E"/>
    <w:rsid w:val="003F3BA9"/>
    <w:rsid w:val="003F5EFF"/>
    <w:rsid w:val="003F652B"/>
    <w:rsid w:val="003F72F6"/>
    <w:rsid w:val="0040005D"/>
    <w:rsid w:val="004001D0"/>
    <w:rsid w:val="00403110"/>
    <w:rsid w:val="00404787"/>
    <w:rsid w:val="00404C74"/>
    <w:rsid w:val="00406D1C"/>
    <w:rsid w:val="0040712A"/>
    <w:rsid w:val="00412351"/>
    <w:rsid w:val="00412B21"/>
    <w:rsid w:val="00414112"/>
    <w:rsid w:val="00414236"/>
    <w:rsid w:val="00415B4D"/>
    <w:rsid w:val="00415DCA"/>
    <w:rsid w:val="00415E0D"/>
    <w:rsid w:val="004160DA"/>
    <w:rsid w:val="0041745B"/>
    <w:rsid w:val="004218B6"/>
    <w:rsid w:val="00422B88"/>
    <w:rsid w:val="00422D0A"/>
    <w:rsid w:val="004237F5"/>
    <w:rsid w:val="0042401F"/>
    <w:rsid w:val="00430862"/>
    <w:rsid w:val="00431C37"/>
    <w:rsid w:val="0043247B"/>
    <w:rsid w:val="004330BE"/>
    <w:rsid w:val="004332D9"/>
    <w:rsid w:val="00434500"/>
    <w:rsid w:val="00434B4F"/>
    <w:rsid w:val="00436D2E"/>
    <w:rsid w:val="00436DEB"/>
    <w:rsid w:val="004424E6"/>
    <w:rsid w:val="00443F3F"/>
    <w:rsid w:val="004448BF"/>
    <w:rsid w:val="00444B11"/>
    <w:rsid w:val="00445020"/>
    <w:rsid w:val="0045067C"/>
    <w:rsid w:val="00454316"/>
    <w:rsid w:val="00454F18"/>
    <w:rsid w:val="004550E8"/>
    <w:rsid w:val="004551BF"/>
    <w:rsid w:val="00455607"/>
    <w:rsid w:val="00455B9D"/>
    <w:rsid w:val="00456430"/>
    <w:rsid w:val="00456767"/>
    <w:rsid w:val="00456D95"/>
    <w:rsid w:val="004576C7"/>
    <w:rsid w:val="00457707"/>
    <w:rsid w:val="00457BEB"/>
    <w:rsid w:val="004613BB"/>
    <w:rsid w:val="00461521"/>
    <w:rsid w:val="00461C74"/>
    <w:rsid w:val="00461E85"/>
    <w:rsid w:val="00463BD1"/>
    <w:rsid w:val="00466D68"/>
    <w:rsid w:val="004677E9"/>
    <w:rsid w:val="0047035F"/>
    <w:rsid w:val="004706C0"/>
    <w:rsid w:val="0047208D"/>
    <w:rsid w:val="0047702C"/>
    <w:rsid w:val="004770D2"/>
    <w:rsid w:val="00477950"/>
    <w:rsid w:val="004814C5"/>
    <w:rsid w:val="0048179E"/>
    <w:rsid w:val="00483F90"/>
    <w:rsid w:val="00490311"/>
    <w:rsid w:val="00490D0B"/>
    <w:rsid w:val="004915C7"/>
    <w:rsid w:val="00491BE7"/>
    <w:rsid w:val="00492032"/>
    <w:rsid w:val="0049275D"/>
    <w:rsid w:val="00493AC9"/>
    <w:rsid w:val="0049489E"/>
    <w:rsid w:val="00494D87"/>
    <w:rsid w:val="004959C1"/>
    <w:rsid w:val="00495B0C"/>
    <w:rsid w:val="00495EA9"/>
    <w:rsid w:val="004A01F1"/>
    <w:rsid w:val="004A0328"/>
    <w:rsid w:val="004A370D"/>
    <w:rsid w:val="004A5076"/>
    <w:rsid w:val="004A638E"/>
    <w:rsid w:val="004A63F1"/>
    <w:rsid w:val="004A7193"/>
    <w:rsid w:val="004A773D"/>
    <w:rsid w:val="004B1215"/>
    <w:rsid w:val="004B2341"/>
    <w:rsid w:val="004B4B12"/>
    <w:rsid w:val="004B4BFE"/>
    <w:rsid w:val="004B5765"/>
    <w:rsid w:val="004B5C11"/>
    <w:rsid w:val="004B7964"/>
    <w:rsid w:val="004C112A"/>
    <w:rsid w:val="004C187F"/>
    <w:rsid w:val="004C2CD8"/>
    <w:rsid w:val="004C7705"/>
    <w:rsid w:val="004C7712"/>
    <w:rsid w:val="004D1FA0"/>
    <w:rsid w:val="004D329D"/>
    <w:rsid w:val="004D4938"/>
    <w:rsid w:val="004D55D9"/>
    <w:rsid w:val="004D59B0"/>
    <w:rsid w:val="004D5E4F"/>
    <w:rsid w:val="004D6ED7"/>
    <w:rsid w:val="004D71D2"/>
    <w:rsid w:val="004D73FF"/>
    <w:rsid w:val="004E1550"/>
    <w:rsid w:val="004E1A16"/>
    <w:rsid w:val="004F0FEF"/>
    <w:rsid w:val="004F1263"/>
    <w:rsid w:val="004F3FAF"/>
    <w:rsid w:val="004F579A"/>
    <w:rsid w:val="004F5F9C"/>
    <w:rsid w:val="004F6AB4"/>
    <w:rsid w:val="004F6BAB"/>
    <w:rsid w:val="005002A0"/>
    <w:rsid w:val="0050086D"/>
    <w:rsid w:val="00503CFB"/>
    <w:rsid w:val="0050457E"/>
    <w:rsid w:val="00506A9A"/>
    <w:rsid w:val="00507C3E"/>
    <w:rsid w:val="005109AC"/>
    <w:rsid w:val="0051382C"/>
    <w:rsid w:val="00513B0A"/>
    <w:rsid w:val="0051634A"/>
    <w:rsid w:val="00516829"/>
    <w:rsid w:val="00517F2B"/>
    <w:rsid w:val="00517F67"/>
    <w:rsid w:val="005203AF"/>
    <w:rsid w:val="0052181C"/>
    <w:rsid w:val="00521F42"/>
    <w:rsid w:val="00522E05"/>
    <w:rsid w:val="0052358B"/>
    <w:rsid w:val="00523DEC"/>
    <w:rsid w:val="0052446C"/>
    <w:rsid w:val="00531604"/>
    <w:rsid w:val="00532EF4"/>
    <w:rsid w:val="00534AF3"/>
    <w:rsid w:val="00536AA4"/>
    <w:rsid w:val="005401F2"/>
    <w:rsid w:val="00540484"/>
    <w:rsid w:val="00541487"/>
    <w:rsid w:val="0054206E"/>
    <w:rsid w:val="0054212E"/>
    <w:rsid w:val="00542EC8"/>
    <w:rsid w:val="0054311C"/>
    <w:rsid w:val="00543425"/>
    <w:rsid w:val="005441EF"/>
    <w:rsid w:val="00545598"/>
    <w:rsid w:val="00547E84"/>
    <w:rsid w:val="00550589"/>
    <w:rsid w:val="005524F2"/>
    <w:rsid w:val="0055298B"/>
    <w:rsid w:val="00552D3E"/>
    <w:rsid w:val="005535A5"/>
    <w:rsid w:val="0055487F"/>
    <w:rsid w:val="0055678A"/>
    <w:rsid w:val="00556DE0"/>
    <w:rsid w:val="00556FD9"/>
    <w:rsid w:val="005608EA"/>
    <w:rsid w:val="00560F92"/>
    <w:rsid w:val="00563A60"/>
    <w:rsid w:val="00563A62"/>
    <w:rsid w:val="00564653"/>
    <w:rsid w:val="005654C8"/>
    <w:rsid w:val="00566A19"/>
    <w:rsid w:val="005701C7"/>
    <w:rsid w:val="00570420"/>
    <w:rsid w:val="0057092F"/>
    <w:rsid w:val="0057156A"/>
    <w:rsid w:val="00571FA0"/>
    <w:rsid w:val="00573003"/>
    <w:rsid w:val="00573E7A"/>
    <w:rsid w:val="00576E20"/>
    <w:rsid w:val="005771A2"/>
    <w:rsid w:val="005776DE"/>
    <w:rsid w:val="005779D1"/>
    <w:rsid w:val="00582891"/>
    <w:rsid w:val="0059217D"/>
    <w:rsid w:val="00593618"/>
    <w:rsid w:val="00594A0E"/>
    <w:rsid w:val="0059533A"/>
    <w:rsid w:val="00596439"/>
    <w:rsid w:val="005A08E3"/>
    <w:rsid w:val="005A2E95"/>
    <w:rsid w:val="005A4DC3"/>
    <w:rsid w:val="005A5194"/>
    <w:rsid w:val="005A6328"/>
    <w:rsid w:val="005A768D"/>
    <w:rsid w:val="005A7C0E"/>
    <w:rsid w:val="005B015B"/>
    <w:rsid w:val="005B12A0"/>
    <w:rsid w:val="005B1B83"/>
    <w:rsid w:val="005B2023"/>
    <w:rsid w:val="005B2B84"/>
    <w:rsid w:val="005B4786"/>
    <w:rsid w:val="005C0DB2"/>
    <w:rsid w:val="005C0E0A"/>
    <w:rsid w:val="005C3DA6"/>
    <w:rsid w:val="005C47E1"/>
    <w:rsid w:val="005C4D96"/>
    <w:rsid w:val="005C7A4B"/>
    <w:rsid w:val="005C7D22"/>
    <w:rsid w:val="005D0372"/>
    <w:rsid w:val="005D03D3"/>
    <w:rsid w:val="005D2115"/>
    <w:rsid w:val="005D2941"/>
    <w:rsid w:val="005D3612"/>
    <w:rsid w:val="005D3F11"/>
    <w:rsid w:val="005D4421"/>
    <w:rsid w:val="005D7340"/>
    <w:rsid w:val="005D7E07"/>
    <w:rsid w:val="005E1177"/>
    <w:rsid w:val="005E30C1"/>
    <w:rsid w:val="005E3AF3"/>
    <w:rsid w:val="005E4662"/>
    <w:rsid w:val="005E7099"/>
    <w:rsid w:val="005F0010"/>
    <w:rsid w:val="005F036E"/>
    <w:rsid w:val="005F0B9F"/>
    <w:rsid w:val="005F0DB7"/>
    <w:rsid w:val="005F35AA"/>
    <w:rsid w:val="005F5200"/>
    <w:rsid w:val="005F66E4"/>
    <w:rsid w:val="005F7274"/>
    <w:rsid w:val="00600E57"/>
    <w:rsid w:val="00601A80"/>
    <w:rsid w:val="006029F6"/>
    <w:rsid w:val="00603D73"/>
    <w:rsid w:val="00605238"/>
    <w:rsid w:val="00606C1E"/>
    <w:rsid w:val="00611582"/>
    <w:rsid w:val="006115FF"/>
    <w:rsid w:val="00612BEE"/>
    <w:rsid w:val="0061406F"/>
    <w:rsid w:val="00616459"/>
    <w:rsid w:val="006168A3"/>
    <w:rsid w:val="00616FBE"/>
    <w:rsid w:val="0061727E"/>
    <w:rsid w:val="00622104"/>
    <w:rsid w:val="00625E71"/>
    <w:rsid w:val="00625F7B"/>
    <w:rsid w:val="006269BB"/>
    <w:rsid w:val="00626AB0"/>
    <w:rsid w:val="00626DD9"/>
    <w:rsid w:val="006273FF"/>
    <w:rsid w:val="006277F2"/>
    <w:rsid w:val="00627FE6"/>
    <w:rsid w:val="00630DE6"/>
    <w:rsid w:val="00631D4B"/>
    <w:rsid w:val="006327CA"/>
    <w:rsid w:val="00633E5B"/>
    <w:rsid w:val="00635D28"/>
    <w:rsid w:val="0063664F"/>
    <w:rsid w:val="00637E6B"/>
    <w:rsid w:val="00640297"/>
    <w:rsid w:val="0064097F"/>
    <w:rsid w:val="00641AAA"/>
    <w:rsid w:val="00641F42"/>
    <w:rsid w:val="0064220B"/>
    <w:rsid w:val="00643E46"/>
    <w:rsid w:val="00644169"/>
    <w:rsid w:val="00644C74"/>
    <w:rsid w:val="006458CF"/>
    <w:rsid w:val="00645D46"/>
    <w:rsid w:val="0065408F"/>
    <w:rsid w:val="00654FCB"/>
    <w:rsid w:val="00655C34"/>
    <w:rsid w:val="00655EEB"/>
    <w:rsid w:val="006601BD"/>
    <w:rsid w:val="00662981"/>
    <w:rsid w:val="00662F5A"/>
    <w:rsid w:val="0066328C"/>
    <w:rsid w:val="00663303"/>
    <w:rsid w:val="0066330E"/>
    <w:rsid w:val="00664165"/>
    <w:rsid w:val="00664439"/>
    <w:rsid w:val="00664A5E"/>
    <w:rsid w:val="00664B54"/>
    <w:rsid w:val="0066619D"/>
    <w:rsid w:val="006661AB"/>
    <w:rsid w:val="00670696"/>
    <w:rsid w:val="0067184D"/>
    <w:rsid w:val="006735DF"/>
    <w:rsid w:val="00675225"/>
    <w:rsid w:val="00675705"/>
    <w:rsid w:val="00677D26"/>
    <w:rsid w:val="00680BB5"/>
    <w:rsid w:val="00681D9C"/>
    <w:rsid w:val="0068218A"/>
    <w:rsid w:val="006838E0"/>
    <w:rsid w:val="00684BF9"/>
    <w:rsid w:val="00684F83"/>
    <w:rsid w:val="00685A08"/>
    <w:rsid w:val="00686233"/>
    <w:rsid w:val="00686CC0"/>
    <w:rsid w:val="006870BB"/>
    <w:rsid w:val="00687B84"/>
    <w:rsid w:val="00690195"/>
    <w:rsid w:val="00691D3F"/>
    <w:rsid w:val="0069561C"/>
    <w:rsid w:val="00695C44"/>
    <w:rsid w:val="00696CA4"/>
    <w:rsid w:val="00697712"/>
    <w:rsid w:val="006A0C6C"/>
    <w:rsid w:val="006A1690"/>
    <w:rsid w:val="006A26D3"/>
    <w:rsid w:val="006A4B2D"/>
    <w:rsid w:val="006A51C9"/>
    <w:rsid w:val="006A6666"/>
    <w:rsid w:val="006B01C8"/>
    <w:rsid w:val="006B0986"/>
    <w:rsid w:val="006B155C"/>
    <w:rsid w:val="006B22FA"/>
    <w:rsid w:val="006B4E85"/>
    <w:rsid w:val="006B5494"/>
    <w:rsid w:val="006B5542"/>
    <w:rsid w:val="006B56A7"/>
    <w:rsid w:val="006B67FC"/>
    <w:rsid w:val="006B787F"/>
    <w:rsid w:val="006B797B"/>
    <w:rsid w:val="006B7F65"/>
    <w:rsid w:val="006C2873"/>
    <w:rsid w:val="006C2A85"/>
    <w:rsid w:val="006C3097"/>
    <w:rsid w:val="006C3AF5"/>
    <w:rsid w:val="006C488E"/>
    <w:rsid w:val="006C664B"/>
    <w:rsid w:val="006C6E96"/>
    <w:rsid w:val="006C7B43"/>
    <w:rsid w:val="006C7E4B"/>
    <w:rsid w:val="006D0ECD"/>
    <w:rsid w:val="006D1A7B"/>
    <w:rsid w:val="006D2793"/>
    <w:rsid w:val="006D31CA"/>
    <w:rsid w:val="006D39DB"/>
    <w:rsid w:val="006D3E6B"/>
    <w:rsid w:val="006D43C6"/>
    <w:rsid w:val="006D560F"/>
    <w:rsid w:val="006D56AD"/>
    <w:rsid w:val="006D68DA"/>
    <w:rsid w:val="006D73F4"/>
    <w:rsid w:val="006E1E04"/>
    <w:rsid w:val="006E5D51"/>
    <w:rsid w:val="006E6E9E"/>
    <w:rsid w:val="006E709C"/>
    <w:rsid w:val="006E70A8"/>
    <w:rsid w:val="006F08B5"/>
    <w:rsid w:val="006F0D62"/>
    <w:rsid w:val="006F30EA"/>
    <w:rsid w:val="006F3778"/>
    <w:rsid w:val="006F3ABD"/>
    <w:rsid w:val="006F4D04"/>
    <w:rsid w:val="006F54C9"/>
    <w:rsid w:val="006F5780"/>
    <w:rsid w:val="006F5A73"/>
    <w:rsid w:val="006F774B"/>
    <w:rsid w:val="006F7AA6"/>
    <w:rsid w:val="007001D2"/>
    <w:rsid w:val="00700FB4"/>
    <w:rsid w:val="007022BD"/>
    <w:rsid w:val="0070268D"/>
    <w:rsid w:val="00703B6B"/>
    <w:rsid w:val="00704180"/>
    <w:rsid w:val="007056A7"/>
    <w:rsid w:val="00706DA2"/>
    <w:rsid w:val="00712157"/>
    <w:rsid w:val="00712F1B"/>
    <w:rsid w:val="00713258"/>
    <w:rsid w:val="007135D7"/>
    <w:rsid w:val="007209EA"/>
    <w:rsid w:val="00720C69"/>
    <w:rsid w:val="00721074"/>
    <w:rsid w:val="0072171C"/>
    <w:rsid w:val="0072185B"/>
    <w:rsid w:val="00723BBE"/>
    <w:rsid w:val="00724397"/>
    <w:rsid w:val="007247D3"/>
    <w:rsid w:val="00724F51"/>
    <w:rsid w:val="00725515"/>
    <w:rsid w:val="007268D4"/>
    <w:rsid w:val="00727D74"/>
    <w:rsid w:val="0073039C"/>
    <w:rsid w:val="007303AE"/>
    <w:rsid w:val="00730622"/>
    <w:rsid w:val="0073089A"/>
    <w:rsid w:val="007332E7"/>
    <w:rsid w:val="00734272"/>
    <w:rsid w:val="00735A2D"/>
    <w:rsid w:val="00735A7B"/>
    <w:rsid w:val="00736C1E"/>
    <w:rsid w:val="00741692"/>
    <w:rsid w:val="00742673"/>
    <w:rsid w:val="00742FE8"/>
    <w:rsid w:val="007534BC"/>
    <w:rsid w:val="0075446C"/>
    <w:rsid w:val="0075513F"/>
    <w:rsid w:val="00755184"/>
    <w:rsid w:val="00763065"/>
    <w:rsid w:val="00763727"/>
    <w:rsid w:val="00764BC5"/>
    <w:rsid w:val="00766620"/>
    <w:rsid w:val="00767429"/>
    <w:rsid w:val="00770340"/>
    <w:rsid w:val="007710E0"/>
    <w:rsid w:val="0077324D"/>
    <w:rsid w:val="0077345E"/>
    <w:rsid w:val="0077385F"/>
    <w:rsid w:val="0077487C"/>
    <w:rsid w:val="0077642B"/>
    <w:rsid w:val="00777666"/>
    <w:rsid w:val="00780F67"/>
    <w:rsid w:val="00781946"/>
    <w:rsid w:val="00781C4B"/>
    <w:rsid w:val="0078204F"/>
    <w:rsid w:val="00782BF8"/>
    <w:rsid w:val="007833F9"/>
    <w:rsid w:val="0078451D"/>
    <w:rsid w:val="0078561B"/>
    <w:rsid w:val="00787E57"/>
    <w:rsid w:val="00790810"/>
    <w:rsid w:val="0079380E"/>
    <w:rsid w:val="00794A10"/>
    <w:rsid w:val="00795677"/>
    <w:rsid w:val="007A199F"/>
    <w:rsid w:val="007A1EC8"/>
    <w:rsid w:val="007A3534"/>
    <w:rsid w:val="007A3F04"/>
    <w:rsid w:val="007A70B3"/>
    <w:rsid w:val="007A7623"/>
    <w:rsid w:val="007A7A06"/>
    <w:rsid w:val="007A7E88"/>
    <w:rsid w:val="007B080E"/>
    <w:rsid w:val="007B0AAB"/>
    <w:rsid w:val="007B1167"/>
    <w:rsid w:val="007B1245"/>
    <w:rsid w:val="007B470F"/>
    <w:rsid w:val="007B4F19"/>
    <w:rsid w:val="007B5D3A"/>
    <w:rsid w:val="007B5F2C"/>
    <w:rsid w:val="007B63C8"/>
    <w:rsid w:val="007C0C6D"/>
    <w:rsid w:val="007C0FAF"/>
    <w:rsid w:val="007C224C"/>
    <w:rsid w:val="007C32AE"/>
    <w:rsid w:val="007C44B1"/>
    <w:rsid w:val="007C57F7"/>
    <w:rsid w:val="007C6144"/>
    <w:rsid w:val="007C67F8"/>
    <w:rsid w:val="007C6CB4"/>
    <w:rsid w:val="007C76F1"/>
    <w:rsid w:val="007D00AF"/>
    <w:rsid w:val="007D04DB"/>
    <w:rsid w:val="007D2948"/>
    <w:rsid w:val="007D34E2"/>
    <w:rsid w:val="007D47F6"/>
    <w:rsid w:val="007D5C4E"/>
    <w:rsid w:val="007E1BAF"/>
    <w:rsid w:val="007E7072"/>
    <w:rsid w:val="007E792B"/>
    <w:rsid w:val="007F0061"/>
    <w:rsid w:val="007F2B19"/>
    <w:rsid w:val="007F2B1D"/>
    <w:rsid w:val="007F2DA2"/>
    <w:rsid w:val="007F45EE"/>
    <w:rsid w:val="007F503A"/>
    <w:rsid w:val="007F6AA1"/>
    <w:rsid w:val="0080003D"/>
    <w:rsid w:val="00800384"/>
    <w:rsid w:val="00804C53"/>
    <w:rsid w:val="008064BE"/>
    <w:rsid w:val="008100DB"/>
    <w:rsid w:val="00812A2E"/>
    <w:rsid w:val="00813551"/>
    <w:rsid w:val="0081420C"/>
    <w:rsid w:val="00814AFF"/>
    <w:rsid w:val="00815589"/>
    <w:rsid w:val="00815681"/>
    <w:rsid w:val="00815A3D"/>
    <w:rsid w:val="00816CD1"/>
    <w:rsid w:val="00820DB0"/>
    <w:rsid w:val="008215A2"/>
    <w:rsid w:val="00821B9D"/>
    <w:rsid w:val="00821E29"/>
    <w:rsid w:val="008233E6"/>
    <w:rsid w:val="00824563"/>
    <w:rsid w:val="0082507A"/>
    <w:rsid w:val="0083156D"/>
    <w:rsid w:val="00832B20"/>
    <w:rsid w:val="00832CFC"/>
    <w:rsid w:val="00832DF4"/>
    <w:rsid w:val="00832F14"/>
    <w:rsid w:val="0083382B"/>
    <w:rsid w:val="0083431D"/>
    <w:rsid w:val="008343CC"/>
    <w:rsid w:val="00835B44"/>
    <w:rsid w:val="00841D66"/>
    <w:rsid w:val="008433FC"/>
    <w:rsid w:val="00843D08"/>
    <w:rsid w:val="00845443"/>
    <w:rsid w:val="00845911"/>
    <w:rsid w:val="00845D6D"/>
    <w:rsid w:val="00845F72"/>
    <w:rsid w:val="008475EA"/>
    <w:rsid w:val="00850484"/>
    <w:rsid w:val="00851BAE"/>
    <w:rsid w:val="00853939"/>
    <w:rsid w:val="00853DD8"/>
    <w:rsid w:val="008579DE"/>
    <w:rsid w:val="00860014"/>
    <w:rsid w:val="008620AE"/>
    <w:rsid w:val="008635CE"/>
    <w:rsid w:val="008643FA"/>
    <w:rsid w:val="008654B0"/>
    <w:rsid w:val="00866928"/>
    <w:rsid w:val="0086722A"/>
    <w:rsid w:val="00871E60"/>
    <w:rsid w:val="008727CA"/>
    <w:rsid w:val="008761D1"/>
    <w:rsid w:val="008773A7"/>
    <w:rsid w:val="00880012"/>
    <w:rsid w:val="008825A6"/>
    <w:rsid w:val="00882A2B"/>
    <w:rsid w:val="00885795"/>
    <w:rsid w:val="00887D3E"/>
    <w:rsid w:val="0089013A"/>
    <w:rsid w:val="0089066D"/>
    <w:rsid w:val="00891EB9"/>
    <w:rsid w:val="008930F6"/>
    <w:rsid w:val="00894BD4"/>
    <w:rsid w:val="00894DD1"/>
    <w:rsid w:val="00897C87"/>
    <w:rsid w:val="008A033A"/>
    <w:rsid w:val="008A21B2"/>
    <w:rsid w:val="008A2782"/>
    <w:rsid w:val="008A3030"/>
    <w:rsid w:val="008A3C51"/>
    <w:rsid w:val="008A6710"/>
    <w:rsid w:val="008B1E50"/>
    <w:rsid w:val="008B3ECB"/>
    <w:rsid w:val="008B498C"/>
    <w:rsid w:val="008B5EF9"/>
    <w:rsid w:val="008B6C55"/>
    <w:rsid w:val="008C014E"/>
    <w:rsid w:val="008C0238"/>
    <w:rsid w:val="008C0A74"/>
    <w:rsid w:val="008C0ABE"/>
    <w:rsid w:val="008C2482"/>
    <w:rsid w:val="008C25F1"/>
    <w:rsid w:val="008C2CA4"/>
    <w:rsid w:val="008C4A93"/>
    <w:rsid w:val="008C55F0"/>
    <w:rsid w:val="008C58AC"/>
    <w:rsid w:val="008C7627"/>
    <w:rsid w:val="008C7BDC"/>
    <w:rsid w:val="008C7E3A"/>
    <w:rsid w:val="008D2012"/>
    <w:rsid w:val="008D312C"/>
    <w:rsid w:val="008D409B"/>
    <w:rsid w:val="008D491D"/>
    <w:rsid w:val="008D55AB"/>
    <w:rsid w:val="008D74BE"/>
    <w:rsid w:val="008E13DD"/>
    <w:rsid w:val="008E1A2C"/>
    <w:rsid w:val="008E28F9"/>
    <w:rsid w:val="008E4E1B"/>
    <w:rsid w:val="008E7B95"/>
    <w:rsid w:val="008F3BC2"/>
    <w:rsid w:val="008F44DD"/>
    <w:rsid w:val="008F6C18"/>
    <w:rsid w:val="008F709F"/>
    <w:rsid w:val="008F74BE"/>
    <w:rsid w:val="008F7D03"/>
    <w:rsid w:val="00900571"/>
    <w:rsid w:val="0090205D"/>
    <w:rsid w:val="00903F64"/>
    <w:rsid w:val="00904302"/>
    <w:rsid w:val="00905FB5"/>
    <w:rsid w:val="0090619A"/>
    <w:rsid w:val="009076DB"/>
    <w:rsid w:val="0091262F"/>
    <w:rsid w:val="00913FDC"/>
    <w:rsid w:val="009171A3"/>
    <w:rsid w:val="00920C3F"/>
    <w:rsid w:val="0092212A"/>
    <w:rsid w:val="009268ED"/>
    <w:rsid w:val="009275CD"/>
    <w:rsid w:val="00927CCB"/>
    <w:rsid w:val="00933802"/>
    <w:rsid w:val="009338C0"/>
    <w:rsid w:val="0093450F"/>
    <w:rsid w:val="00935E15"/>
    <w:rsid w:val="00941914"/>
    <w:rsid w:val="00942725"/>
    <w:rsid w:val="00942EDE"/>
    <w:rsid w:val="00943AE1"/>
    <w:rsid w:val="0094435A"/>
    <w:rsid w:val="009451A4"/>
    <w:rsid w:val="009457F2"/>
    <w:rsid w:val="00946D14"/>
    <w:rsid w:val="00947052"/>
    <w:rsid w:val="00947E06"/>
    <w:rsid w:val="00950D2A"/>
    <w:rsid w:val="00950E40"/>
    <w:rsid w:val="00951DD0"/>
    <w:rsid w:val="009523AF"/>
    <w:rsid w:val="00952500"/>
    <w:rsid w:val="00953171"/>
    <w:rsid w:val="00954C04"/>
    <w:rsid w:val="00955E99"/>
    <w:rsid w:val="00956519"/>
    <w:rsid w:val="00956608"/>
    <w:rsid w:val="00957958"/>
    <w:rsid w:val="00957D8F"/>
    <w:rsid w:val="00960DAD"/>
    <w:rsid w:val="00960EC9"/>
    <w:rsid w:val="009613C4"/>
    <w:rsid w:val="00961F1F"/>
    <w:rsid w:val="00962111"/>
    <w:rsid w:val="00962305"/>
    <w:rsid w:val="00962376"/>
    <w:rsid w:val="0096282A"/>
    <w:rsid w:val="00962DC4"/>
    <w:rsid w:val="009636F9"/>
    <w:rsid w:val="00963E51"/>
    <w:rsid w:val="00964544"/>
    <w:rsid w:val="00964A05"/>
    <w:rsid w:val="00964B4F"/>
    <w:rsid w:val="009658E4"/>
    <w:rsid w:val="00965DD1"/>
    <w:rsid w:val="009672FD"/>
    <w:rsid w:val="00967452"/>
    <w:rsid w:val="00967B2A"/>
    <w:rsid w:val="00967C0E"/>
    <w:rsid w:val="00967C33"/>
    <w:rsid w:val="00967E86"/>
    <w:rsid w:val="00970547"/>
    <w:rsid w:val="00970F26"/>
    <w:rsid w:val="00973B47"/>
    <w:rsid w:val="009754A3"/>
    <w:rsid w:val="009826C3"/>
    <w:rsid w:val="0098393C"/>
    <w:rsid w:val="009845B9"/>
    <w:rsid w:val="00984606"/>
    <w:rsid w:val="009858E4"/>
    <w:rsid w:val="00985A05"/>
    <w:rsid w:val="0098645C"/>
    <w:rsid w:val="009914E6"/>
    <w:rsid w:val="0099287F"/>
    <w:rsid w:val="00996B98"/>
    <w:rsid w:val="009A14EE"/>
    <w:rsid w:val="009A2282"/>
    <w:rsid w:val="009A34F1"/>
    <w:rsid w:val="009A4422"/>
    <w:rsid w:val="009A4637"/>
    <w:rsid w:val="009A5110"/>
    <w:rsid w:val="009A5358"/>
    <w:rsid w:val="009A5762"/>
    <w:rsid w:val="009A66AC"/>
    <w:rsid w:val="009B13D8"/>
    <w:rsid w:val="009B1A7F"/>
    <w:rsid w:val="009B2DF7"/>
    <w:rsid w:val="009B33AA"/>
    <w:rsid w:val="009B44A8"/>
    <w:rsid w:val="009C1BF8"/>
    <w:rsid w:val="009C2EFE"/>
    <w:rsid w:val="009C3CE3"/>
    <w:rsid w:val="009C420E"/>
    <w:rsid w:val="009C5549"/>
    <w:rsid w:val="009C6CA7"/>
    <w:rsid w:val="009D000D"/>
    <w:rsid w:val="009D2165"/>
    <w:rsid w:val="009D2B37"/>
    <w:rsid w:val="009D4227"/>
    <w:rsid w:val="009D4349"/>
    <w:rsid w:val="009D4A79"/>
    <w:rsid w:val="009D530B"/>
    <w:rsid w:val="009D58D5"/>
    <w:rsid w:val="009D7B08"/>
    <w:rsid w:val="009E0904"/>
    <w:rsid w:val="009E32FE"/>
    <w:rsid w:val="009E43E2"/>
    <w:rsid w:val="009E4DD6"/>
    <w:rsid w:val="009E521E"/>
    <w:rsid w:val="009E5270"/>
    <w:rsid w:val="009E70F3"/>
    <w:rsid w:val="009E7913"/>
    <w:rsid w:val="009F04B7"/>
    <w:rsid w:val="009F2106"/>
    <w:rsid w:val="009F22D3"/>
    <w:rsid w:val="009F364C"/>
    <w:rsid w:val="009F51AF"/>
    <w:rsid w:val="00A0053B"/>
    <w:rsid w:val="00A015D2"/>
    <w:rsid w:val="00A01A9F"/>
    <w:rsid w:val="00A0224B"/>
    <w:rsid w:val="00A03C45"/>
    <w:rsid w:val="00A045E3"/>
    <w:rsid w:val="00A04959"/>
    <w:rsid w:val="00A06400"/>
    <w:rsid w:val="00A075DE"/>
    <w:rsid w:val="00A104DD"/>
    <w:rsid w:val="00A10CDC"/>
    <w:rsid w:val="00A14984"/>
    <w:rsid w:val="00A15E6A"/>
    <w:rsid w:val="00A15EB2"/>
    <w:rsid w:val="00A16351"/>
    <w:rsid w:val="00A16AE7"/>
    <w:rsid w:val="00A201A3"/>
    <w:rsid w:val="00A210A2"/>
    <w:rsid w:val="00A210D9"/>
    <w:rsid w:val="00A21135"/>
    <w:rsid w:val="00A22882"/>
    <w:rsid w:val="00A23A0B"/>
    <w:rsid w:val="00A246D5"/>
    <w:rsid w:val="00A2648F"/>
    <w:rsid w:val="00A275D5"/>
    <w:rsid w:val="00A30E76"/>
    <w:rsid w:val="00A3150F"/>
    <w:rsid w:val="00A32A12"/>
    <w:rsid w:val="00A34048"/>
    <w:rsid w:val="00A34537"/>
    <w:rsid w:val="00A41880"/>
    <w:rsid w:val="00A42958"/>
    <w:rsid w:val="00A447E2"/>
    <w:rsid w:val="00A448C0"/>
    <w:rsid w:val="00A44A37"/>
    <w:rsid w:val="00A51F19"/>
    <w:rsid w:val="00A551E9"/>
    <w:rsid w:val="00A60553"/>
    <w:rsid w:val="00A636D6"/>
    <w:rsid w:val="00A63F92"/>
    <w:rsid w:val="00A6417A"/>
    <w:rsid w:val="00A641A0"/>
    <w:rsid w:val="00A64217"/>
    <w:rsid w:val="00A64993"/>
    <w:rsid w:val="00A65AEC"/>
    <w:rsid w:val="00A671E8"/>
    <w:rsid w:val="00A7059D"/>
    <w:rsid w:val="00A71947"/>
    <w:rsid w:val="00A74A48"/>
    <w:rsid w:val="00A75D74"/>
    <w:rsid w:val="00A76B6A"/>
    <w:rsid w:val="00A77148"/>
    <w:rsid w:val="00A77533"/>
    <w:rsid w:val="00A80EBE"/>
    <w:rsid w:val="00A8193D"/>
    <w:rsid w:val="00A825A6"/>
    <w:rsid w:val="00A83044"/>
    <w:rsid w:val="00A84752"/>
    <w:rsid w:val="00A901DE"/>
    <w:rsid w:val="00A91B1E"/>
    <w:rsid w:val="00A929B4"/>
    <w:rsid w:val="00A94436"/>
    <w:rsid w:val="00A965B1"/>
    <w:rsid w:val="00AA13D1"/>
    <w:rsid w:val="00AA1C05"/>
    <w:rsid w:val="00AA1E29"/>
    <w:rsid w:val="00AA302F"/>
    <w:rsid w:val="00AA32EF"/>
    <w:rsid w:val="00AA482B"/>
    <w:rsid w:val="00AA5C5D"/>
    <w:rsid w:val="00AA6324"/>
    <w:rsid w:val="00AA6386"/>
    <w:rsid w:val="00AA6588"/>
    <w:rsid w:val="00AA68C1"/>
    <w:rsid w:val="00AA74A8"/>
    <w:rsid w:val="00AA7F2A"/>
    <w:rsid w:val="00AB0A14"/>
    <w:rsid w:val="00AB32D4"/>
    <w:rsid w:val="00AB3BCC"/>
    <w:rsid w:val="00AB558A"/>
    <w:rsid w:val="00AB559F"/>
    <w:rsid w:val="00AB6C49"/>
    <w:rsid w:val="00AB6F8D"/>
    <w:rsid w:val="00AC0C43"/>
    <w:rsid w:val="00AC1981"/>
    <w:rsid w:val="00AC40AC"/>
    <w:rsid w:val="00AC6471"/>
    <w:rsid w:val="00AC69C3"/>
    <w:rsid w:val="00AC6FE1"/>
    <w:rsid w:val="00AC7C47"/>
    <w:rsid w:val="00AD1440"/>
    <w:rsid w:val="00AD1ED4"/>
    <w:rsid w:val="00AD28D2"/>
    <w:rsid w:val="00AD36CB"/>
    <w:rsid w:val="00AD42BA"/>
    <w:rsid w:val="00AD4806"/>
    <w:rsid w:val="00AD575A"/>
    <w:rsid w:val="00AD5A69"/>
    <w:rsid w:val="00AD66F1"/>
    <w:rsid w:val="00AD6EBD"/>
    <w:rsid w:val="00AD7B56"/>
    <w:rsid w:val="00AE0091"/>
    <w:rsid w:val="00AE1649"/>
    <w:rsid w:val="00AE283D"/>
    <w:rsid w:val="00AE3B78"/>
    <w:rsid w:val="00AE4EAC"/>
    <w:rsid w:val="00AE6229"/>
    <w:rsid w:val="00AF1777"/>
    <w:rsid w:val="00AF2CEF"/>
    <w:rsid w:val="00AF302E"/>
    <w:rsid w:val="00AF3E9A"/>
    <w:rsid w:val="00AF3F8C"/>
    <w:rsid w:val="00AF481E"/>
    <w:rsid w:val="00AF4892"/>
    <w:rsid w:val="00AF4D88"/>
    <w:rsid w:val="00AF4FED"/>
    <w:rsid w:val="00AF6312"/>
    <w:rsid w:val="00AF6446"/>
    <w:rsid w:val="00AF6FF6"/>
    <w:rsid w:val="00AF77A4"/>
    <w:rsid w:val="00AF7A89"/>
    <w:rsid w:val="00B0166E"/>
    <w:rsid w:val="00B02F3D"/>
    <w:rsid w:val="00B0301A"/>
    <w:rsid w:val="00B04275"/>
    <w:rsid w:val="00B05262"/>
    <w:rsid w:val="00B05AC9"/>
    <w:rsid w:val="00B06B3E"/>
    <w:rsid w:val="00B06ECD"/>
    <w:rsid w:val="00B1084A"/>
    <w:rsid w:val="00B11E37"/>
    <w:rsid w:val="00B11FAA"/>
    <w:rsid w:val="00B14FBB"/>
    <w:rsid w:val="00B158A3"/>
    <w:rsid w:val="00B15D1A"/>
    <w:rsid w:val="00B1668E"/>
    <w:rsid w:val="00B1760E"/>
    <w:rsid w:val="00B20C80"/>
    <w:rsid w:val="00B227CF"/>
    <w:rsid w:val="00B24029"/>
    <w:rsid w:val="00B24A46"/>
    <w:rsid w:val="00B261E5"/>
    <w:rsid w:val="00B27D00"/>
    <w:rsid w:val="00B31D8F"/>
    <w:rsid w:val="00B3443D"/>
    <w:rsid w:val="00B346F2"/>
    <w:rsid w:val="00B34B67"/>
    <w:rsid w:val="00B34C7F"/>
    <w:rsid w:val="00B35568"/>
    <w:rsid w:val="00B37962"/>
    <w:rsid w:val="00B41D89"/>
    <w:rsid w:val="00B4241A"/>
    <w:rsid w:val="00B42AD4"/>
    <w:rsid w:val="00B42BAB"/>
    <w:rsid w:val="00B43C05"/>
    <w:rsid w:val="00B444B4"/>
    <w:rsid w:val="00B46AC6"/>
    <w:rsid w:val="00B46C56"/>
    <w:rsid w:val="00B46F99"/>
    <w:rsid w:val="00B528A5"/>
    <w:rsid w:val="00B537E4"/>
    <w:rsid w:val="00B56F55"/>
    <w:rsid w:val="00B57863"/>
    <w:rsid w:val="00B60F95"/>
    <w:rsid w:val="00B63B6A"/>
    <w:rsid w:val="00B64E4C"/>
    <w:rsid w:val="00B66D07"/>
    <w:rsid w:val="00B67997"/>
    <w:rsid w:val="00B70BDA"/>
    <w:rsid w:val="00B70FDC"/>
    <w:rsid w:val="00B72167"/>
    <w:rsid w:val="00B7228D"/>
    <w:rsid w:val="00B72BB2"/>
    <w:rsid w:val="00B73F36"/>
    <w:rsid w:val="00B7573A"/>
    <w:rsid w:val="00B80DED"/>
    <w:rsid w:val="00B81916"/>
    <w:rsid w:val="00B82652"/>
    <w:rsid w:val="00B847D6"/>
    <w:rsid w:val="00B85434"/>
    <w:rsid w:val="00B8560C"/>
    <w:rsid w:val="00B9022E"/>
    <w:rsid w:val="00B90364"/>
    <w:rsid w:val="00B90514"/>
    <w:rsid w:val="00B944EF"/>
    <w:rsid w:val="00B951B7"/>
    <w:rsid w:val="00B960D9"/>
    <w:rsid w:val="00B960F0"/>
    <w:rsid w:val="00B961BE"/>
    <w:rsid w:val="00B96CA8"/>
    <w:rsid w:val="00B97E31"/>
    <w:rsid w:val="00BA03A8"/>
    <w:rsid w:val="00BA1748"/>
    <w:rsid w:val="00BA3B3E"/>
    <w:rsid w:val="00BA5333"/>
    <w:rsid w:val="00BB0A7F"/>
    <w:rsid w:val="00BB123F"/>
    <w:rsid w:val="00BB2F93"/>
    <w:rsid w:val="00BB4507"/>
    <w:rsid w:val="00BB5394"/>
    <w:rsid w:val="00BB67CD"/>
    <w:rsid w:val="00BB6E07"/>
    <w:rsid w:val="00BC188A"/>
    <w:rsid w:val="00BC256A"/>
    <w:rsid w:val="00BC4388"/>
    <w:rsid w:val="00BC463A"/>
    <w:rsid w:val="00BC4BEF"/>
    <w:rsid w:val="00BC570D"/>
    <w:rsid w:val="00BC618C"/>
    <w:rsid w:val="00BC6A43"/>
    <w:rsid w:val="00BC70C6"/>
    <w:rsid w:val="00BC7CE7"/>
    <w:rsid w:val="00BD1AF8"/>
    <w:rsid w:val="00BD1D09"/>
    <w:rsid w:val="00BD1F3A"/>
    <w:rsid w:val="00BD203B"/>
    <w:rsid w:val="00BD21B2"/>
    <w:rsid w:val="00BD49F6"/>
    <w:rsid w:val="00BD6029"/>
    <w:rsid w:val="00BD635D"/>
    <w:rsid w:val="00BE0272"/>
    <w:rsid w:val="00BE179E"/>
    <w:rsid w:val="00BE3A07"/>
    <w:rsid w:val="00BE593C"/>
    <w:rsid w:val="00BE70F4"/>
    <w:rsid w:val="00BE7971"/>
    <w:rsid w:val="00BE7B82"/>
    <w:rsid w:val="00BF12D8"/>
    <w:rsid w:val="00BF1344"/>
    <w:rsid w:val="00BF15E7"/>
    <w:rsid w:val="00BF24EC"/>
    <w:rsid w:val="00BF441C"/>
    <w:rsid w:val="00BF49E4"/>
    <w:rsid w:val="00BF4F43"/>
    <w:rsid w:val="00BF501A"/>
    <w:rsid w:val="00BF594F"/>
    <w:rsid w:val="00BF6A5E"/>
    <w:rsid w:val="00C01BE5"/>
    <w:rsid w:val="00C02879"/>
    <w:rsid w:val="00C03082"/>
    <w:rsid w:val="00C03C4D"/>
    <w:rsid w:val="00C057B0"/>
    <w:rsid w:val="00C05D03"/>
    <w:rsid w:val="00C076EF"/>
    <w:rsid w:val="00C11DBD"/>
    <w:rsid w:val="00C1227D"/>
    <w:rsid w:val="00C144DF"/>
    <w:rsid w:val="00C14507"/>
    <w:rsid w:val="00C154E4"/>
    <w:rsid w:val="00C17B3A"/>
    <w:rsid w:val="00C204C4"/>
    <w:rsid w:val="00C21C75"/>
    <w:rsid w:val="00C22DDF"/>
    <w:rsid w:val="00C22FD0"/>
    <w:rsid w:val="00C2341D"/>
    <w:rsid w:val="00C23FA5"/>
    <w:rsid w:val="00C25343"/>
    <w:rsid w:val="00C274AF"/>
    <w:rsid w:val="00C27E05"/>
    <w:rsid w:val="00C3075D"/>
    <w:rsid w:val="00C34181"/>
    <w:rsid w:val="00C34482"/>
    <w:rsid w:val="00C374F2"/>
    <w:rsid w:val="00C3791D"/>
    <w:rsid w:val="00C40D61"/>
    <w:rsid w:val="00C42CE8"/>
    <w:rsid w:val="00C43B96"/>
    <w:rsid w:val="00C4438A"/>
    <w:rsid w:val="00C45649"/>
    <w:rsid w:val="00C459F9"/>
    <w:rsid w:val="00C471E5"/>
    <w:rsid w:val="00C47A19"/>
    <w:rsid w:val="00C47D1F"/>
    <w:rsid w:val="00C514B3"/>
    <w:rsid w:val="00C525D5"/>
    <w:rsid w:val="00C52A8A"/>
    <w:rsid w:val="00C53A4A"/>
    <w:rsid w:val="00C548BC"/>
    <w:rsid w:val="00C5493C"/>
    <w:rsid w:val="00C55291"/>
    <w:rsid w:val="00C555B3"/>
    <w:rsid w:val="00C56EA6"/>
    <w:rsid w:val="00C60252"/>
    <w:rsid w:val="00C6236F"/>
    <w:rsid w:val="00C65CD5"/>
    <w:rsid w:val="00C6730A"/>
    <w:rsid w:val="00C6779A"/>
    <w:rsid w:val="00C67DF4"/>
    <w:rsid w:val="00C702BC"/>
    <w:rsid w:val="00C724C1"/>
    <w:rsid w:val="00C72817"/>
    <w:rsid w:val="00C73182"/>
    <w:rsid w:val="00C73789"/>
    <w:rsid w:val="00C76DD1"/>
    <w:rsid w:val="00C77404"/>
    <w:rsid w:val="00C8110A"/>
    <w:rsid w:val="00C86664"/>
    <w:rsid w:val="00C86BC6"/>
    <w:rsid w:val="00C86F4E"/>
    <w:rsid w:val="00C87100"/>
    <w:rsid w:val="00C87FA1"/>
    <w:rsid w:val="00C905C1"/>
    <w:rsid w:val="00C9066E"/>
    <w:rsid w:val="00C90943"/>
    <w:rsid w:val="00C91614"/>
    <w:rsid w:val="00C92D0B"/>
    <w:rsid w:val="00C933CF"/>
    <w:rsid w:val="00C95BDC"/>
    <w:rsid w:val="00C96394"/>
    <w:rsid w:val="00C967E8"/>
    <w:rsid w:val="00C9747E"/>
    <w:rsid w:val="00CA0904"/>
    <w:rsid w:val="00CA1BA1"/>
    <w:rsid w:val="00CA235E"/>
    <w:rsid w:val="00CA2F77"/>
    <w:rsid w:val="00CA34E6"/>
    <w:rsid w:val="00CA5FDC"/>
    <w:rsid w:val="00CA61EE"/>
    <w:rsid w:val="00CB1467"/>
    <w:rsid w:val="00CB14C0"/>
    <w:rsid w:val="00CB2168"/>
    <w:rsid w:val="00CB240F"/>
    <w:rsid w:val="00CB3227"/>
    <w:rsid w:val="00CB33BD"/>
    <w:rsid w:val="00CB44A0"/>
    <w:rsid w:val="00CB5528"/>
    <w:rsid w:val="00CB7521"/>
    <w:rsid w:val="00CC1D73"/>
    <w:rsid w:val="00CC2817"/>
    <w:rsid w:val="00CC2C9B"/>
    <w:rsid w:val="00CC2E1C"/>
    <w:rsid w:val="00CC32D9"/>
    <w:rsid w:val="00CC5C86"/>
    <w:rsid w:val="00CC6F35"/>
    <w:rsid w:val="00CC78CF"/>
    <w:rsid w:val="00CC7AD7"/>
    <w:rsid w:val="00CC7EB6"/>
    <w:rsid w:val="00CD0A82"/>
    <w:rsid w:val="00CD156F"/>
    <w:rsid w:val="00CD1F47"/>
    <w:rsid w:val="00CD326B"/>
    <w:rsid w:val="00CD33A9"/>
    <w:rsid w:val="00CD539E"/>
    <w:rsid w:val="00CD5714"/>
    <w:rsid w:val="00CD6F5A"/>
    <w:rsid w:val="00CD7A67"/>
    <w:rsid w:val="00CE0C4B"/>
    <w:rsid w:val="00CE0D6E"/>
    <w:rsid w:val="00CE124C"/>
    <w:rsid w:val="00CE1D1A"/>
    <w:rsid w:val="00CE2E95"/>
    <w:rsid w:val="00CE2FC4"/>
    <w:rsid w:val="00CE3003"/>
    <w:rsid w:val="00CE377B"/>
    <w:rsid w:val="00CE4209"/>
    <w:rsid w:val="00CE511A"/>
    <w:rsid w:val="00CE55E4"/>
    <w:rsid w:val="00CE5DAB"/>
    <w:rsid w:val="00CE6562"/>
    <w:rsid w:val="00CE76D2"/>
    <w:rsid w:val="00CF0049"/>
    <w:rsid w:val="00CF0943"/>
    <w:rsid w:val="00CF516C"/>
    <w:rsid w:val="00CF5BD4"/>
    <w:rsid w:val="00CF5BEC"/>
    <w:rsid w:val="00CF5D6A"/>
    <w:rsid w:val="00CF665A"/>
    <w:rsid w:val="00CF6D96"/>
    <w:rsid w:val="00D011F4"/>
    <w:rsid w:val="00D014D2"/>
    <w:rsid w:val="00D02CFB"/>
    <w:rsid w:val="00D045D0"/>
    <w:rsid w:val="00D04898"/>
    <w:rsid w:val="00D06FE3"/>
    <w:rsid w:val="00D106DC"/>
    <w:rsid w:val="00D1371C"/>
    <w:rsid w:val="00D141EF"/>
    <w:rsid w:val="00D14D0D"/>
    <w:rsid w:val="00D162AD"/>
    <w:rsid w:val="00D1789D"/>
    <w:rsid w:val="00D17A32"/>
    <w:rsid w:val="00D20258"/>
    <w:rsid w:val="00D2066D"/>
    <w:rsid w:val="00D209BA"/>
    <w:rsid w:val="00D21715"/>
    <w:rsid w:val="00D26C31"/>
    <w:rsid w:val="00D26CF5"/>
    <w:rsid w:val="00D2783F"/>
    <w:rsid w:val="00D315B2"/>
    <w:rsid w:val="00D31F91"/>
    <w:rsid w:val="00D326DD"/>
    <w:rsid w:val="00D33113"/>
    <w:rsid w:val="00D33787"/>
    <w:rsid w:val="00D33C6A"/>
    <w:rsid w:val="00D359E1"/>
    <w:rsid w:val="00D40A3B"/>
    <w:rsid w:val="00D40F32"/>
    <w:rsid w:val="00D425FC"/>
    <w:rsid w:val="00D42AA4"/>
    <w:rsid w:val="00D43FA1"/>
    <w:rsid w:val="00D469E2"/>
    <w:rsid w:val="00D46B9A"/>
    <w:rsid w:val="00D50079"/>
    <w:rsid w:val="00D500E8"/>
    <w:rsid w:val="00D51CAC"/>
    <w:rsid w:val="00D5289B"/>
    <w:rsid w:val="00D550D6"/>
    <w:rsid w:val="00D550D7"/>
    <w:rsid w:val="00D55558"/>
    <w:rsid w:val="00D57299"/>
    <w:rsid w:val="00D61A2B"/>
    <w:rsid w:val="00D630F1"/>
    <w:rsid w:val="00D65B88"/>
    <w:rsid w:val="00D6651F"/>
    <w:rsid w:val="00D669BC"/>
    <w:rsid w:val="00D67A8C"/>
    <w:rsid w:val="00D708AA"/>
    <w:rsid w:val="00D70BD4"/>
    <w:rsid w:val="00D734C5"/>
    <w:rsid w:val="00D73630"/>
    <w:rsid w:val="00D73E39"/>
    <w:rsid w:val="00D74263"/>
    <w:rsid w:val="00D754D6"/>
    <w:rsid w:val="00D77292"/>
    <w:rsid w:val="00D805AD"/>
    <w:rsid w:val="00D808F4"/>
    <w:rsid w:val="00D80DB0"/>
    <w:rsid w:val="00D81A15"/>
    <w:rsid w:val="00D83FD3"/>
    <w:rsid w:val="00D84BD2"/>
    <w:rsid w:val="00D84FE0"/>
    <w:rsid w:val="00D853CD"/>
    <w:rsid w:val="00D908A8"/>
    <w:rsid w:val="00D91A52"/>
    <w:rsid w:val="00D943E7"/>
    <w:rsid w:val="00D96C8E"/>
    <w:rsid w:val="00D96D4A"/>
    <w:rsid w:val="00DA0098"/>
    <w:rsid w:val="00DA09A5"/>
    <w:rsid w:val="00DA358A"/>
    <w:rsid w:val="00DA60CE"/>
    <w:rsid w:val="00DA7244"/>
    <w:rsid w:val="00DA7412"/>
    <w:rsid w:val="00DA7C26"/>
    <w:rsid w:val="00DB42A7"/>
    <w:rsid w:val="00DB4462"/>
    <w:rsid w:val="00DB4E73"/>
    <w:rsid w:val="00DB51F4"/>
    <w:rsid w:val="00DB54AD"/>
    <w:rsid w:val="00DB55BE"/>
    <w:rsid w:val="00DB70CC"/>
    <w:rsid w:val="00DB7315"/>
    <w:rsid w:val="00DB7655"/>
    <w:rsid w:val="00DB7BC7"/>
    <w:rsid w:val="00DC02C9"/>
    <w:rsid w:val="00DC2343"/>
    <w:rsid w:val="00DC3645"/>
    <w:rsid w:val="00DC375E"/>
    <w:rsid w:val="00DC3CDC"/>
    <w:rsid w:val="00DC4838"/>
    <w:rsid w:val="00DC72AB"/>
    <w:rsid w:val="00DD54EF"/>
    <w:rsid w:val="00DD5E56"/>
    <w:rsid w:val="00DD683E"/>
    <w:rsid w:val="00DD74B4"/>
    <w:rsid w:val="00DE0F43"/>
    <w:rsid w:val="00DE253C"/>
    <w:rsid w:val="00DE28E9"/>
    <w:rsid w:val="00DE371B"/>
    <w:rsid w:val="00DE52D7"/>
    <w:rsid w:val="00DE5E7F"/>
    <w:rsid w:val="00DE67AB"/>
    <w:rsid w:val="00DE707D"/>
    <w:rsid w:val="00DF00A6"/>
    <w:rsid w:val="00DF1284"/>
    <w:rsid w:val="00DF2722"/>
    <w:rsid w:val="00DF387E"/>
    <w:rsid w:val="00DF3B6E"/>
    <w:rsid w:val="00DF400A"/>
    <w:rsid w:val="00DF4F85"/>
    <w:rsid w:val="00DF69EE"/>
    <w:rsid w:val="00DF74A2"/>
    <w:rsid w:val="00DF763E"/>
    <w:rsid w:val="00E024CA"/>
    <w:rsid w:val="00E02F49"/>
    <w:rsid w:val="00E030FC"/>
    <w:rsid w:val="00E046B8"/>
    <w:rsid w:val="00E107E2"/>
    <w:rsid w:val="00E11302"/>
    <w:rsid w:val="00E11769"/>
    <w:rsid w:val="00E13788"/>
    <w:rsid w:val="00E13C64"/>
    <w:rsid w:val="00E15E30"/>
    <w:rsid w:val="00E15F8E"/>
    <w:rsid w:val="00E21691"/>
    <w:rsid w:val="00E2187E"/>
    <w:rsid w:val="00E23CB1"/>
    <w:rsid w:val="00E24C37"/>
    <w:rsid w:val="00E25E48"/>
    <w:rsid w:val="00E25F36"/>
    <w:rsid w:val="00E25F50"/>
    <w:rsid w:val="00E277EF"/>
    <w:rsid w:val="00E3175D"/>
    <w:rsid w:val="00E31B70"/>
    <w:rsid w:val="00E32CDD"/>
    <w:rsid w:val="00E33BE8"/>
    <w:rsid w:val="00E34E4C"/>
    <w:rsid w:val="00E3558A"/>
    <w:rsid w:val="00E36AF2"/>
    <w:rsid w:val="00E3759B"/>
    <w:rsid w:val="00E40293"/>
    <w:rsid w:val="00E402A3"/>
    <w:rsid w:val="00E407AA"/>
    <w:rsid w:val="00E40AD1"/>
    <w:rsid w:val="00E42FEB"/>
    <w:rsid w:val="00E43399"/>
    <w:rsid w:val="00E43A82"/>
    <w:rsid w:val="00E43EA3"/>
    <w:rsid w:val="00E44100"/>
    <w:rsid w:val="00E446AE"/>
    <w:rsid w:val="00E46474"/>
    <w:rsid w:val="00E471C2"/>
    <w:rsid w:val="00E502CC"/>
    <w:rsid w:val="00E520D5"/>
    <w:rsid w:val="00E52C40"/>
    <w:rsid w:val="00E5336E"/>
    <w:rsid w:val="00E554D6"/>
    <w:rsid w:val="00E55B0A"/>
    <w:rsid w:val="00E60A67"/>
    <w:rsid w:val="00E60D74"/>
    <w:rsid w:val="00E6159A"/>
    <w:rsid w:val="00E62663"/>
    <w:rsid w:val="00E62D74"/>
    <w:rsid w:val="00E62DBF"/>
    <w:rsid w:val="00E65D0E"/>
    <w:rsid w:val="00E66A8F"/>
    <w:rsid w:val="00E66C0F"/>
    <w:rsid w:val="00E67FB1"/>
    <w:rsid w:val="00E703D0"/>
    <w:rsid w:val="00E71E3D"/>
    <w:rsid w:val="00E7351B"/>
    <w:rsid w:val="00E735A8"/>
    <w:rsid w:val="00E746A0"/>
    <w:rsid w:val="00E75430"/>
    <w:rsid w:val="00E805B8"/>
    <w:rsid w:val="00E80D6E"/>
    <w:rsid w:val="00E81152"/>
    <w:rsid w:val="00E821D4"/>
    <w:rsid w:val="00E835B9"/>
    <w:rsid w:val="00E83C85"/>
    <w:rsid w:val="00E84CBD"/>
    <w:rsid w:val="00E86C55"/>
    <w:rsid w:val="00E8774D"/>
    <w:rsid w:val="00E87C22"/>
    <w:rsid w:val="00E87E2F"/>
    <w:rsid w:val="00E87EE6"/>
    <w:rsid w:val="00E90ADC"/>
    <w:rsid w:val="00E90E31"/>
    <w:rsid w:val="00E94566"/>
    <w:rsid w:val="00E94978"/>
    <w:rsid w:val="00E949C4"/>
    <w:rsid w:val="00E9549A"/>
    <w:rsid w:val="00E96D82"/>
    <w:rsid w:val="00EA097F"/>
    <w:rsid w:val="00EA1C00"/>
    <w:rsid w:val="00EA3C89"/>
    <w:rsid w:val="00EA62D3"/>
    <w:rsid w:val="00EA75C3"/>
    <w:rsid w:val="00EB03AF"/>
    <w:rsid w:val="00EB2D6A"/>
    <w:rsid w:val="00EB2E88"/>
    <w:rsid w:val="00EB3283"/>
    <w:rsid w:val="00EB3E3C"/>
    <w:rsid w:val="00EB44F5"/>
    <w:rsid w:val="00EB46F9"/>
    <w:rsid w:val="00EB781E"/>
    <w:rsid w:val="00EC270E"/>
    <w:rsid w:val="00EC27EA"/>
    <w:rsid w:val="00EC33AB"/>
    <w:rsid w:val="00EC67A4"/>
    <w:rsid w:val="00EC68A2"/>
    <w:rsid w:val="00EC792C"/>
    <w:rsid w:val="00ED091C"/>
    <w:rsid w:val="00ED1E3B"/>
    <w:rsid w:val="00ED2BAB"/>
    <w:rsid w:val="00ED345C"/>
    <w:rsid w:val="00ED4B6B"/>
    <w:rsid w:val="00ED6DAA"/>
    <w:rsid w:val="00EE1756"/>
    <w:rsid w:val="00EE18B1"/>
    <w:rsid w:val="00EE2D6A"/>
    <w:rsid w:val="00EE41B4"/>
    <w:rsid w:val="00EE51C5"/>
    <w:rsid w:val="00EE698A"/>
    <w:rsid w:val="00EF0EB8"/>
    <w:rsid w:val="00EF1492"/>
    <w:rsid w:val="00EF220E"/>
    <w:rsid w:val="00EF2802"/>
    <w:rsid w:val="00EF2FBF"/>
    <w:rsid w:val="00EF3DBF"/>
    <w:rsid w:val="00EF5156"/>
    <w:rsid w:val="00EF5AFE"/>
    <w:rsid w:val="00EF5D2C"/>
    <w:rsid w:val="00EF6881"/>
    <w:rsid w:val="00EF6AC3"/>
    <w:rsid w:val="00F00D10"/>
    <w:rsid w:val="00F0128B"/>
    <w:rsid w:val="00F0361D"/>
    <w:rsid w:val="00F0389B"/>
    <w:rsid w:val="00F050CB"/>
    <w:rsid w:val="00F06AD3"/>
    <w:rsid w:val="00F115E7"/>
    <w:rsid w:val="00F1241C"/>
    <w:rsid w:val="00F13DC9"/>
    <w:rsid w:val="00F16406"/>
    <w:rsid w:val="00F2000B"/>
    <w:rsid w:val="00F23637"/>
    <w:rsid w:val="00F2472F"/>
    <w:rsid w:val="00F24B80"/>
    <w:rsid w:val="00F26395"/>
    <w:rsid w:val="00F26CE8"/>
    <w:rsid w:val="00F27DA4"/>
    <w:rsid w:val="00F338AC"/>
    <w:rsid w:val="00F34986"/>
    <w:rsid w:val="00F35204"/>
    <w:rsid w:val="00F36971"/>
    <w:rsid w:val="00F3793C"/>
    <w:rsid w:val="00F41108"/>
    <w:rsid w:val="00F41F6D"/>
    <w:rsid w:val="00F42025"/>
    <w:rsid w:val="00F440DC"/>
    <w:rsid w:val="00F470B6"/>
    <w:rsid w:val="00F479E9"/>
    <w:rsid w:val="00F513C9"/>
    <w:rsid w:val="00F51B9C"/>
    <w:rsid w:val="00F52015"/>
    <w:rsid w:val="00F523F9"/>
    <w:rsid w:val="00F5250E"/>
    <w:rsid w:val="00F54501"/>
    <w:rsid w:val="00F5479A"/>
    <w:rsid w:val="00F54AC7"/>
    <w:rsid w:val="00F565B3"/>
    <w:rsid w:val="00F578B6"/>
    <w:rsid w:val="00F60DB1"/>
    <w:rsid w:val="00F61FF4"/>
    <w:rsid w:val="00F620EF"/>
    <w:rsid w:val="00F62D26"/>
    <w:rsid w:val="00F64863"/>
    <w:rsid w:val="00F65D65"/>
    <w:rsid w:val="00F661F0"/>
    <w:rsid w:val="00F71511"/>
    <w:rsid w:val="00F71AB1"/>
    <w:rsid w:val="00F71D44"/>
    <w:rsid w:val="00F74605"/>
    <w:rsid w:val="00F75188"/>
    <w:rsid w:val="00F75B87"/>
    <w:rsid w:val="00F77AD9"/>
    <w:rsid w:val="00F817E8"/>
    <w:rsid w:val="00F84326"/>
    <w:rsid w:val="00F861C5"/>
    <w:rsid w:val="00F87136"/>
    <w:rsid w:val="00F90424"/>
    <w:rsid w:val="00F91946"/>
    <w:rsid w:val="00F91D9F"/>
    <w:rsid w:val="00F91ECB"/>
    <w:rsid w:val="00F92688"/>
    <w:rsid w:val="00F928C8"/>
    <w:rsid w:val="00F93AC5"/>
    <w:rsid w:val="00F93C61"/>
    <w:rsid w:val="00F949DA"/>
    <w:rsid w:val="00F9511E"/>
    <w:rsid w:val="00F969BF"/>
    <w:rsid w:val="00F96A2F"/>
    <w:rsid w:val="00FA0E16"/>
    <w:rsid w:val="00FA1E24"/>
    <w:rsid w:val="00FA1E3E"/>
    <w:rsid w:val="00FA53E4"/>
    <w:rsid w:val="00FA6DB6"/>
    <w:rsid w:val="00FA734F"/>
    <w:rsid w:val="00FB2771"/>
    <w:rsid w:val="00FB5372"/>
    <w:rsid w:val="00FB7CD1"/>
    <w:rsid w:val="00FB7DA1"/>
    <w:rsid w:val="00FC040C"/>
    <w:rsid w:val="00FC0D07"/>
    <w:rsid w:val="00FC1447"/>
    <w:rsid w:val="00FC1BEC"/>
    <w:rsid w:val="00FC1DD7"/>
    <w:rsid w:val="00FC27AA"/>
    <w:rsid w:val="00FC4485"/>
    <w:rsid w:val="00FC4622"/>
    <w:rsid w:val="00FC4BDE"/>
    <w:rsid w:val="00FC6178"/>
    <w:rsid w:val="00FC73EA"/>
    <w:rsid w:val="00FC78F5"/>
    <w:rsid w:val="00FC7B37"/>
    <w:rsid w:val="00FD0518"/>
    <w:rsid w:val="00FD0984"/>
    <w:rsid w:val="00FD34B1"/>
    <w:rsid w:val="00FD50A1"/>
    <w:rsid w:val="00FD64CC"/>
    <w:rsid w:val="00FD66C7"/>
    <w:rsid w:val="00FD6C22"/>
    <w:rsid w:val="00FD7E48"/>
    <w:rsid w:val="00FE0024"/>
    <w:rsid w:val="00FE38E6"/>
    <w:rsid w:val="00FE5AD7"/>
    <w:rsid w:val="00FE5BB5"/>
    <w:rsid w:val="00FF1BA5"/>
    <w:rsid w:val="00FF205E"/>
    <w:rsid w:val="00FF24A4"/>
    <w:rsid w:val="00FF32E5"/>
    <w:rsid w:val="00FF3D25"/>
    <w:rsid w:val="00FF56D8"/>
    <w:rsid w:val="00FF69C4"/>
    <w:rsid w:val="00FF7ACB"/>
    <w:rsid w:val="01871B44"/>
    <w:rsid w:val="02383C9B"/>
    <w:rsid w:val="03525DA6"/>
    <w:rsid w:val="04112B32"/>
    <w:rsid w:val="049275E3"/>
    <w:rsid w:val="04EB1DC2"/>
    <w:rsid w:val="050241ED"/>
    <w:rsid w:val="055949A8"/>
    <w:rsid w:val="05736254"/>
    <w:rsid w:val="06CD50C9"/>
    <w:rsid w:val="07654F3C"/>
    <w:rsid w:val="0894700F"/>
    <w:rsid w:val="08B07893"/>
    <w:rsid w:val="090A6253"/>
    <w:rsid w:val="099F3E5B"/>
    <w:rsid w:val="0BF531DB"/>
    <w:rsid w:val="0E2C3B5E"/>
    <w:rsid w:val="0E9A5992"/>
    <w:rsid w:val="105F6EA8"/>
    <w:rsid w:val="10AA40BB"/>
    <w:rsid w:val="11A43409"/>
    <w:rsid w:val="11D0755C"/>
    <w:rsid w:val="120E2E61"/>
    <w:rsid w:val="132706DB"/>
    <w:rsid w:val="13956FC3"/>
    <w:rsid w:val="13FA7E1E"/>
    <w:rsid w:val="1467218C"/>
    <w:rsid w:val="1773729A"/>
    <w:rsid w:val="17E04C97"/>
    <w:rsid w:val="180B7003"/>
    <w:rsid w:val="190B147E"/>
    <w:rsid w:val="19591EAB"/>
    <w:rsid w:val="198D1323"/>
    <w:rsid w:val="19961300"/>
    <w:rsid w:val="1A1077C9"/>
    <w:rsid w:val="1A7769AA"/>
    <w:rsid w:val="1B0071FE"/>
    <w:rsid w:val="1B505D72"/>
    <w:rsid w:val="1C1361DE"/>
    <w:rsid w:val="1C374FF7"/>
    <w:rsid w:val="1D353441"/>
    <w:rsid w:val="1DBF7DE7"/>
    <w:rsid w:val="1DF85F0D"/>
    <w:rsid w:val="1E436D61"/>
    <w:rsid w:val="1E501EB6"/>
    <w:rsid w:val="1EE67813"/>
    <w:rsid w:val="1F4F6DF4"/>
    <w:rsid w:val="1F827343"/>
    <w:rsid w:val="1F985C56"/>
    <w:rsid w:val="21B32351"/>
    <w:rsid w:val="222205C6"/>
    <w:rsid w:val="229B67CF"/>
    <w:rsid w:val="23574389"/>
    <w:rsid w:val="2452148F"/>
    <w:rsid w:val="24B549A7"/>
    <w:rsid w:val="24F322D7"/>
    <w:rsid w:val="26A74441"/>
    <w:rsid w:val="26E82A48"/>
    <w:rsid w:val="27E2569E"/>
    <w:rsid w:val="284201A8"/>
    <w:rsid w:val="292B5823"/>
    <w:rsid w:val="298D160C"/>
    <w:rsid w:val="2A1B092E"/>
    <w:rsid w:val="2AF47477"/>
    <w:rsid w:val="2BCE0E35"/>
    <w:rsid w:val="2C736364"/>
    <w:rsid w:val="2D632928"/>
    <w:rsid w:val="2DB13871"/>
    <w:rsid w:val="2E005379"/>
    <w:rsid w:val="2E673107"/>
    <w:rsid w:val="31122EDB"/>
    <w:rsid w:val="31534907"/>
    <w:rsid w:val="34E8049E"/>
    <w:rsid w:val="35EE0587"/>
    <w:rsid w:val="369C1D30"/>
    <w:rsid w:val="36E21FEB"/>
    <w:rsid w:val="36FA6B0F"/>
    <w:rsid w:val="38211B1F"/>
    <w:rsid w:val="383D33C5"/>
    <w:rsid w:val="38BD6BED"/>
    <w:rsid w:val="393E42DE"/>
    <w:rsid w:val="39BC7559"/>
    <w:rsid w:val="39C96D8D"/>
    <w:rsid w:val="3AD838C8"/>
    <w:rsid w:val="3CA82EAB"/>
    <w:rsid w:val="3CB3447B"/>
    <w:rsid w:val="3CB853AA"/>
    <w:rsid w:val="3CD91F23"/>
    <w:rsid w:val="3D283A9E"/>
    <w:rsid w:val="3D674460"/>
    <w:rsid w:val="3DD10A05"/>
    <w:rsid w:val="3E164A05"/>
    <w:rsid w:val="3F66695C"/>
    <w:rsid w:val="3FD51F15"/>
    <w:rsid w:val="3FE33412"/>
    <w:rsid w:val="40134D48"/>
    <w:rsid w:val="40676109"/>
    <w:rsid w:val="417F0CE9"/>
    <w:rsid w:val="442D3D81"/>
    <w:rsid w:val="447A5028"/>
    <w:rsid w:val="45116983"/>
    <w:rsid w:val="45117DC2"/>
    <w:rsid w:val="45355308"/>
    <w:rsid w:val="455C0EBA"/>
    <w:rsid w:val="456F6015"/>
    <w:rsid w:val="458E6850"/>
    <w:rsid w:val="45C0556F"/>
    <w:rsid w:val="46FC1A26"/>
    <w:rsid w:val="47AC3507"/>
    <w:rsid w:val="493B18B3"/>
    <w:rsid w:val="4A340E0E"/>
    <w:rsid w:val="4B813989"/>
    <w:rsid w:val="4BB345E1"/>
    <w:rsid w:val="4BCC17E0"/>
    <w:rsid w:val="4CD77063"/>
    <w:rsid w:val="4CEE765A"/>
    <w:rsid w:val="4D7232A6"/>
    <w:rsid w:val="4D834558"/>
    <w:rsid w:val="4DF04A69"/>
    <w:rsid w:val="4E332986"/>
    <w:rsid w:val="4E4C0BF4"/>
    <w:rsid w:val="4E805C3D"/>
    <w:rsid w:val="4ED71C43"/>
    <w:rsid w:val="4F9C0FDE"/>
    <w:rsid w:val="4FA65872"/>
    <w:rsid w:val="50B06E18"/>
    <w:rsid w:val="51A77EC2"/>
    <w:rsid w:val="52A33696"/>
    <w:rsid w:val="53B361E3"/>
    <w:rsid w:val="53CC4A0B"/>
    <w:rsid w:val="561D2EF2"/>
    <w:rsid w:val="579A0230"/>
    <w:rsid w:val="584566A4"/>
    <w:rsid w:val="59A4103C"/>
    <w:rsid w:val="5A694DB6"/>
    <w:rsid w:val="5B4A0E30"/>
    <w:rsid w:val="5CF55EB3"/>
    <w:rsid w:val="5DE15392"/>
    <w:rsid w:val="5DE66F81"/>
    <w:rsid w:val="5F0C7721"/>
    <w:rsid w:val="5F366B87"/>
    <w:rsid w:val="61526B8A"/>
    <w:rsid w:val="616E6FB1"/>
    <w:rsid w:val="617E6384"/>
    <w:rsid w:val="61B346A8"/>
    <w:rsid w:val="626C381A"/>
    <w:rsid w:val="627B1DD5"/>
    <w:rsid w:val="62A250F9"/>
    <w:rsid w:val="63C5550F"/>
    <w:rsid w:val="63ED4B34"/>
    <w:rsid w:val="63FC6AF0"/>
    <w:rsid w:val="64BA55B6"/>
    <w:rsid w:val="65370C60"/>
    <w:rsid w:val="655C28B5"/>
    <w:rsid w:val="656542B5"/>
    <w:rsid w:val="65F111D0"/>
    <w:rsid w:val="68000944"/>
    <w:rsid w:val="68920327"/>
    <w:rsid w:val="692F7DA3"/>
    <w:rsid w:val="69A05160"/>
    <w:rsid w:val="6B0041F6"/>
    <w:rsid w:val="6B0045EB"/>
    <w:rsid w:val="6B3D7442"/>
    <w:rsid w:val="6B4B34EF"/>
    <w:rsid w:val="6BED3D24"/>
    <w:rsid w:val="6C070B98"/>
    <w:rsid w:val="6D346A6C"/>
    <w:rsid w:val="6DB02EA0"/>
    <w:rsid w:val="6DF26DC1"/>
    <w:rsid w:val="6E397864"/>
    <w:rsid w:val="6E9541AF"/>
    <w:rsid w:val="6F2358C1"/>
    <w:rsid w:val="6FB74484"/>
    <w:rsid w:val="701D443B"/>
    <w:rsid w:val="70640FBD"/>
    <w:rsid w:val="7099622F"/>
    <w:rsid w:val="70FA39B8"/>
    <w:rsid w:val="713C5D3E"/>
    <w:rsid w:val="717F5B04"/>
    <w:rsid w:val="72E74FC1"/>
    <w:rsid w:val="733471F7"/>
    <w:rsid w:val="73E26975"/>
    <w:rsid w:val="752E717F"/>
    <w:rsid w:val="75507F51"/>
    <w:rsid w:val="775F49BB"/>
    <w:rsid w:val="77754631"/>
    <w:rsid w:val="77EB1261"/>
    <w:rsid w:val="786F10A7"/>
    <w:rsid w:val="786F5100"/>
    <w:rsid w:val="78734106"/>
    <w:rsid w:val="791404AC"/>
    <w:rsid w:val="791D565E"/>
    <w:rsid w:val="79C71CDE"/>
    <w:rsid w:val="7A4D3350"/>
    <w:rsid w:val="7B134540"/>
    <w:rsid w:val="7B381E1D"/>
    <w:rsid w:val="7B971D25"/>
    <w:rsid w:val="7BF10A14"/>
    <w:rsid w:val="7D69750E"/>
    <w:rsid w:val="7DE5295B"/>
    <w:rsid w:val="7DF373C5"/>
    <w:rsid w:val="7E6107D2"/>
    <w:rsid w:val="7E7003A7"/>
    <w:rsid w:val="7EE86C1C"/>
    <w:rsid w:val="7F1A7308"/>
    <w:rsid w:val="7F2E5389"/>
    <w:rsid w:val="7FD765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1B1C3"/>
  <w15:docId w15:val="{8A655199-9548-4E3F-8D42-8D4C660B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uiPriority="99"/>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3" w:semiHidden="1" w:unhideWhenUsed="1"/>
    <w:lsdException w:name="Block Text"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paragraph" w:styleId="Heading3">
    <w:name w:val="heading 3"/>
    <w:basedOn w:val="Normal"/>
    <w:next w:val="NormalIndent"/>
    <w:link w:val="Heading3Char"/>
    <w:qFormat/>
    <w:pPr>
      <w:keepNext/>
      <w:keepLines/>
      <w:spacing w:before="120" w:after="240" w:line="413" w:lineRule="auto"/>
      <w:outlineLvl w:val="2"/>
    </w:pPr>
    <w:rPr>
      <w:rFonts w:eastAsia="黑体"/>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firstLineChars="200" w:firstLine="420"/>
    </w:pPr>
  </w:style>
  <w:style w:type="paragraph" w:styleId="Caption">
    <w:name w:val="caption"/>
    <w:basedOn w:val="Normal"/>
    <w:next w:val="Normal"/>
    <w:uiPriority w:val="35"/>
    <w:qFormat/>
    <w:pPr>
      <w:spacing w:line="360" w:lineRule="auto"/>
      <w:ind w:firstLineChars="200" w:firstLine="480"/>
    </w:pPr>
    <w:rPr>
      <w:rFonts w:ascii="Arial" w:eastAsia="黑体" w:hAnsi="Arial"/>
      <w:sz w:val="20"/>
      <w:szCs w:val="22"/>
    </w:rPr>
  </w:style>
  <w:style w:type="paragraph" w:styleId="CommentText">
    <w:name w:val="annotation text"/>
    <w:basedOn w:val="Normal"/>
    <w:link w:val="CommentTextChar"/>
    <w:uiPriority w:val="99"/>
    <w:pPr>
      <w:jc w:val="left"/>
    </w:pPr>
    <w:rPr>
      <w:szCs w:val="24"/>
    </w:rPr>
  </w:style>
  <w:style w:type="paragraph" w:styleId="BodyText">
    <w:name w:val="Body Text"/>
    <w:basedOn w:val="Normal"/>
    <w:link w:val="BodyTextChar"/>
    <w:rPr>
      <w:color w:val="FF0000"/>
    </w:rPr>
  </w:style>
  <w:style w:type="paragraph" w:styleId="PlainText">
    <w:name w:val="Plain Text"/>
    <w:basedOn w:val="Normal"/>
    <w:link w:val="PlainTextChar"/>
    <w:rPr>
      <w:rFonts w:ascii="宋体" w:hAnsi="Courier New"/>
    </w:rPr>
  </w:style>
  <w:style w:type="paragraph" w:styleId="BodyTextIndent2">
    <w:name w:val="Body Text Indent 2"/>
    <w:basedOn w:val="Normal"/>
    <w:pPr>
      <w:spacing w:after="120" w:line="480" w:lineRule="auto"/>
      <w:ind w:leftChars="200" w:left="420"/>
    </w:pPr>
  </w:style>
  <w:style w:type="paragraph" w:styleId="BalloonText">
    <w:name w:val="Balloon Text"/>
    <w:basedOn w:val="Normal"/>
    <w:link w:val="BalloonTextChar"/>
    <w:rPr>
      <w:sz w:val="18"/>
    </w:rPr>
  </w:style>
  <w:style w:type="paragraph" w:styleId="Footer">
    <w:name w:val="footer"/>
    <w:basedOn w:val="Normal"/>
    <w:link w:val="FooterChar"/>
    <w:pPr>
      <w:tabs>
        <w:tab w:val="center" w:pos="4153"/>
        <w:tab w:val="right" w:pos="8306"/>
      </w:tabs>
      <w:snapToGrid w:val="0"/>
      <w:jc w:val="left"/>
    </w:pPr>
    <w:rPr>
      <w:sz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rPr>
  </w:style>
  <w:style w:type="paragraph" w:styleId="BodyText2">
    <w:name w:val="Body Text 2"/>
    <w:basedOn w:val="Normal"/>
    <w:link w:val="BodyText2Char"/>
    <w:pPr>
      <w:jc w:val="center"/>
    </w:pPr>
    <w:rPr>
      <w:rFonts w:ascii="宋体" w:hAnsi="宋体"/>
    </w:rPr>
  </w:style>
  <w:style w:type="paragraph" w:styleId="NormalWeb">
    <w:name w:val="Normal (Web)"/>
    <w:basedOn w:val="Normal"/>
    <w:rPr>
      <w:sz w:val="24"/>
    </w:rPr>
  </w:style>
  <w:style w:type="paragraph" w:styleId="CommentSubject">
    <w:name w:val="annotation subject"/>
    <w:basedOn w:val="CommentText"/>
    <w:next w:val="CommentText"/>
    <w:semiHidden/>
    <w:rPr>
      <w:b/>
      <w:bCs/>
      <w:szCs w:val="20"/>
    </w:rPr>
  </w:style>
  <w:style w:type="character" w:styleId="Strong">
    <w:name w:val="Strong"/>
    <w:qFormat/>
    <w:rPr>
      <w:b/>
    </w:rPr>
  </w:style>
  <w:style w:type="character" w:styleId="PageNumber">
    <w:name w:val="page number"/>
    <w:basedOn w:val="DefaultParagraphFont"/>
  </w:style>
  <w:style w:type="character" w:styleId="FollowedHyperlink">
    <w:name w:val="FollowedHyperlink"/>
    <w:rPr>
      <w:color w:val="800080"/>
      <w:u w:val="single"/>
    </w:rPr>
  </w:style>
  <w:style w:type="character" w:styleId="Emphasis">
    <w:name w:val="Emphasis"/>
    <w:qFormat/>
    <w:rPr>
      <w:color w:val="CC0033"/>
    </w:rPr>
  </w:style>
  <w:style w:type="character" w:styleId="Hyperlink">
    <w:name w:val="Hyperlink"/>
    <w:rPr>
      <w:color w:val="0000FF"/>
      <w:u w:val="single"/>
    </w:rPr>
  </w:style>
  <w:style w:type="character" w:styleId="CommentReference">
    <w:name w:val="annotation reference"/>
    <w:semiHidden/>
    <w:rPr>
      <w:sz w:val="21"/>
      <w:szCs w:val="21"/>
    </w:rPr>
  </w:style>
  <w:style w:type="character" w:customStyle="1" w:styleId="BodyTextChar">
    <w:name w:val="Body Text Char"/>
    <w:link w:val="BodyText"/>
    <w:rPr>
      <w:color w:val="FF0000"/>
      <w:kern w:val="2"/>
      <w:sz w:val="21"/>
    </w:rPr>
  </w:style>
  <w:style w:type="character" w:customStyle="1" w:styleId="HeaderChar">
    <w:name w:val="Header Char"/>
    <w:link w:val="Header"/>
    <w:rPr>
      <w:kern w:val="2"/>
      <w:sz w:val="18"/>
    </w:rPr>
  </w:style>
  <w:style w:type="character" w:customStyle="1" w:styleId="BalloonTextChar">
    <w:name w:val="Balloon Text Char"/>
    <w:link w:val="BalloonText"/>
    <w:rPr>
      <w:kern w:val="2"/>
      <w:sz w:val="18"/>
    </w:rPr>
  </w:style>
  <w:style w:type="character" w:customStyle="1" w:styleId="fontstyle01">
    <w:name w:val="fontstyle01"/>
    <w:qFormat/>
    <w:rPr>
      <w:rFonts w:ascii="宋体" w:eastAsia="宋体" w:hAnsi="宋体" w:hint="eastAsia"/>
      <w:color w:val="000000"/>
      <w:kern w:val="0"/>
      <w:sz w:val="24"/>
      <w:szCs w:val="24"/>
      <w:lang w:eastAsia="en-US"/>
    </w:rPr>
  </w:style>
  <w:style w:type="character" w:customStyle="1" w:styleId="Heading3Char">
    <w:name w:val="Heading 3 Char"/>
    <w:link w:val="Heading3"/>
    <w:rPr>
      <w:rFonts w:eastAsia="黑体"/>
      <w:b/>
      <w:kern w:val="2"/>
      <w:sz w:val="32"/>
    </w:rPr>
  </w:style>
  <w:style w:type="character" w:customStyle="1" w:styleId="atl">
    <w:name w:val="atl"/>
    <w:basedOn w:val="DefaultParagraphFont"/>
  </w:style>
  <w:style w:type="character" w:customStyle="1" w:styleId="PlainTextChar">
    <w:name w:val="Plain Text Char"/>
    <w:link w:val="PlainText"/>
    <w:rPr>
      <w:rFonts w:ascii="宋体" w:hAnsi="Courier New"/>
      <w:kern w:val="2"/>
      <w:sz w:val="21"/>
    </w:rPr>
  </w:style>
  <w:style w:type="character" w:customStyle="1" w:styleId="BodyText2Char">
    <w:name w:val="Body Text 2 Char"/>
    <w:link w:val="BodyText2"/>
    <w:rPr>
      <w:rFonts w:ascii="宋体" w:hAnsi="宋体"/>
      <w:kern w:val="2"/>
      <w:sz w:val="21"/>
    </w:rPr>
  </w:style>
  <w:style w:type="character" w:customStyle="1" w:styleId="CommentTextChar">
    <w:name w:val="Comment Text Char"/>
    <w:link w:val="CommentText"/>
    <w:uiPriority w:val="99"/>
    <w:rPr>
      <w:kern w:val="2"/>
      <w:sz w:val="21"/>
      <w:szCs w:val="24"/>
    </w:rPr>
  </w:style>
  <w:style w:type="character" w:customStyle="1" w:styleId="FooterChar">
    <w:name w:val="Footer Char"/>
    <w:link w:val="Footer"/>
    <w:rPr>
      <w:kern w:val="2"/>
      <w:sz w:val="18"/>
    </w:rPr>
  </w:style>
  <w:style w:type="paragraph" w:customStyle="1" w:styleId="CharCharCharChar">
    <w:name w:val="Char Char Char Char"/>
    <w:basedOn w:val="Normal"/>
    <w:pPr>
      <w:widowControl/>
      <w:spacing w:after="160" w:line="240" w:lineRule="exact"/>
      <w:jc w:val="left"/>
    </w:pPr>
    <w:rPr>
      <w:rFonts w:ascii="Verdana" w:eastAsia="仿宋_GB2312" w:hAnsi="Verdana"/>
      <w:kern w:val="0"/>
      <w:sz w:val="24"/>
      <w:lang w:eastAsia="en-US"/>
    </w:rPr>
  </w:style>
  <w:style w:type="paragraph" w:styleId="ListParagraph">
    <w:name w:val="List Paragraph"/>
    <w:basedOn w:val="Normal"/>
    <w:uiPriority w:val="99"/>
    <w:qFormat/>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Style4">
    <w:name w:val="_Style 4"/>
    <w:basedOn w:val="Normal"/>
    <w:next w:val="PlainText"/>
    <w:rPr>
      <w:rFonts w:ascii="宋体" w:hAnsi="Courier New"/>
    </w:rPr>
  </w:style>
  <w:style w:type="paragraph" w:customStyle="1" w:styleId="Style14">
    <w:name w:val="_Style 14"/>
    <w:basedOn w:val="Normal"/>
    <w:pPr>
      <w:widowControl/>
      <w:spacing w:after="160" w:line="240" w:lineRule="exact"/>
      <w:jc w:val="left"/>
    </w:pPr>
    <w:rPr>
      <w:rFonts w:ascii="Verdana" w:eastAsia="仿宋_GB2312" w:hAnsi="Verdana"/>
      <w:kern w:val="0"/>
      <w:sz w:val="24"/>
      <w:lang w:eastAsia="en-US"/>
    </w:rPr>
  </w:style>
  <w:style w:type="paragraph" w:customStyle="1" w:styleId="1">
    <w:name w:val="列表段落1"/>
    <w:basedOn w:val="Normal"/>
    <w:pPr>
      <w:ind w:firstLineChars="200" w:firstLine="420"/>
    </w:pPr>
    <w:rPr>
      <w:szCs w:val="24"/>
    </w:rPr>
  </w:style>
  <w:style w:type="paragraph" w:customStyle="1" w:styleId="CharCharCharChar1">
    <w:name w:val="Char Char Char Char1"/>
    <w:basedOn w:val="Normal"/>
    <w:pPr>
      <w:widowControl/>
      <w:spacing w:after="160" w:line="240" w:lineRule="exact"/>
      <w:jc w:val="left"/>
    </w:pPr>
    <w:rPr>
      <w:rFonts w:ascii="Verdana" w:eastAsia="仿宋_GB2312" w:hAnsi="Verdana"/>
      <w:kern w:val="0"/>
      <w:sz w:val="24"/>
      <w:lang w:eastAsia="en-US"/>
    </w:rPr>
  </w:style>
  <w:style w:type="paragraph" w:customStyle="1" w:styleId="10">
    <w:name w:val="修订1"/>
    <w:hidden/>
    <w:uiPriority w:val="99"/>
    <w:unhideWhenUsed/>
    <w:rPr>
      <w:kern w:val="2"/>
      <w:sz w:val="21"/>
    </w:rPr>
  </w:style>
  <w:style w:type="character" w:customStyle="1" w:styleId="11">
    <w:name w:val="未处理的提及1"/>
    <w:uiPriority w:val="99"/>
    <w:semiHidden/>
    <w:unhideWhenUsed/>
    <w:rPr>
      <w:color w:val="605E5C"/>
      <w:shd w:val="clear" w:color="auto" w:fill="E1DFDD"/>
    </w:rPr>
  </w:style>
  <w:style w:type="paragraph" w:customStyle="1" w:styleId="Style40">
    <w:name w:val="_Style 40"/>
    <w:basedOn w:val="Normal"/>
    <w:next w:val="ListParagraph"/>
    <w:uiPriority w:val="99"/>
    <w:qFormat/>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a">
    <w:name w:val="页眉 字符"/>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5099">
      <w:bodyDiv w:val="1"/>
      <w:marLeft w:val="0"/>
      <w:marRight w:val="0"/>
      <w:marTop w:val="0"/>
      <w:marBottom w:val="0"/>
      <w:divBdr>
        <w:top w:val="none" w:sz="0" w:space="0" w:color="auto"/>
        <w:left w:val="none" w:sz="0" w:space="0" w:color="auto"/>
        <w:bottom w:val="none" w:sz="0" w:space="0" w:color="auto"/>
        <w:right w:val="none" w:sz="0" w:space="0" w:color="auto"/>
      </w:divBdr>
    </w:div>
    <w:div w:id="33698510">
      <w:bodyDiv w:val="1"/>
      <w:marLeft w:val="0"/>
      <w:marRight w:val="0"/>
      <w:marTop w:val="0"/>
      <w:marBottom w:val="0"/>
      <w:divBdr>
        <w:top w:val="none" w:sz="0" w:space="0" w:color="auto"/>
        <w:left w:val="none" w:sz="0" w:space="0" w:color="auto"/>
        <w:bottom w:val="none" w:sz="0" w:space="0" w:color="auto"/>
        <w:right w:val="none" w:sz="0" w:space="0" w:color="auto"/>
      </w:divBdr>
      <w:divsChild>
        <w:div w:id="1457915180">
          <w:marLeft w:val="0"/>
          <w:marRight w:val="0"/>
          <w:marTop w:val="0"/>
          <w:marBottom w:val="0"/>
          <w:divBdr>
            <w:top w:val="none" w:sz="0" w:space="0" w:color="auto"/>
            <w:left w:val="none" w:sz="0" w:space="0" w:color="auto"/>
            <w:bottom w:val="none" w:sz="0" w:space="0" w:color="auto"/>
            <w:right w:val="none" w:sz="0" w:space="0" w:color="auto"/>
          </w:divBdr>
        </w:div>
        <w:div w:id="1878395790">
          <w:marLeft w:val="0"/>
          <w:marRight w:val="0"/>
          <w:marTop w:val="0"/>
          <w:marBottom w:val="0"/>
          <w:divBdr>
            <w:top w:val="none" w:sz="0" w:space="0" w:color="auto"/>
            <w:left w:val="none" w:sz="0" w:space="0" w:color="auto"/>
            <w:bottom w:val="none" w:sz="0" w:space="0" w:color="auto"/>
            <w:right w:val="none" w:sz="0" w:space="0" w:color="auto"/>
          </w:divBdr>
        </w:div>
        <w:div w:id="1391727536">
          <w:marLeft w:val="0"/>
          <w:marRight w:val="0"/>
          <w:marTop w:val="0"/>
          <w:marBottom w:val="0"/>
          <w:divBdr>
            <w:top w:val="none" w:sz="0" w:space="0" w:color="auto"/>
            <w:left w:val="none" w:sz="0" w:space="0" w:color="auto"/>
            <w:bottom w:val="none" w:sz="0" w:space="0" w:color="auto"/>
            <w:right w:val="none" w:sz="0" w:space="0" w:color="auto"/>
          </w:divBdr>
        </w:div>
        <w:div w:id="1502160347">
          <w:marLeft w:val="0"/>
          <w:marRight w:val="0"/>
          <w:marTop w:val="0"/>
          <w:marBottom w:val="0"/>
          <w:divBdr>
            <w:top w:val="none" w:sz="0" w:space="0" w:color="auto"/>
            <w:left w:val="none" w:sz="0" w:space="0" w:color="auto"/>
            <w:bottom w:val="none" w:sz="0" w:space="0" w:color="auto"/>
            <w:right w:val="none" w:sz="0" w:space="0" w:color="auto"/>
          </w:divBdr>
        </w:div>
        <w:div w:id="1471091235">
          <w:marLeft w:val="0"/>
          <w:marRight w:val="0"/>
          <w:marTop w:val="0"/>
          <w:marBottom w:val="0"/>
          <w:divBdr>
            <w:top w:val="none" w:sz="0" w:space="0" w:color="auto"/>
            <w:left w:val="none" w:sz="0" w:space="0" w:color="auto"/>
            <w:bottom w:val="none" w:sz="0" w:space="0" w:color="auto"/>
            <w:right w:val="none" w:sz="0" w:space="0" w:color="auto"/>
          </w:divBdr>
        </w:div>
        <w:div w:id="1284460468">
          <w:marLeft w:val="0"/>
          <w:marRight w:val="0"/>
          <w:marTop w:val="0"/>
          <w:marBottom w:val="0"/>
          <w:divBdr>
            <w:top w:val="none" w:sz="0" w:space="0" w:color="auto"/>
            <w:left w:val="none" w:sz="0" w:space="0" w:color="auto"/>
            <w:bottom w:val="none" w:sz="0" w:space="0" w:color="auto"/>
            <w:right w:val="none" w:sz="0" w:space="0" w:color="auto"/>
          </w:divBdr>
        </w:div>
        <w:div w:id="1571620572">
          <w:marLeft w:val="0"/>
          <w:marRight w:val="0"/>
          <w:marTop w:val="0"/>
          <w:marBottom w:val="0"/>
          <w:divBdr>
            <w:top w:val="none" w:sz="0" w:space="0" w:color="auto"/>
            <w:left w:val="none" w:sz="0" w:space="0" w:color="auto"/>
            <w:bottom w:val="none" w:sz="0" w:space="0" w:color="auto"/>
            <w:right w:val="none" w:sz="0" w:space="0" w:color="auto"/>
          </w:divBdr>
        </w:div>
        <w:div w:id="652298145">
          <w:marLeft w:val="0"/>
          <w:marRight w:val="0"/>
          <w:marTop w:val="0"/>
          <w:marBottom w:val="0"/>
          <w:divBdr>
            <w:top w:val="none" w:sz="0" w:space="0" w:color="auto"/>
            <w:left w:val="none" w:sz="0" w:space="0" w:color="auto"/>
            <w:bottom w:val="none" w:sz="0" w:space="0" w:color="auto"/>
            <w:right w:val="none" w:sz="0" w:space="0" w:color="auto"/>
          </w:divBdr>
        </w:div>
        <w:div w:id="2105373243">
          <w:marLeft w:val="0"/>
          <w:marRight w:val="0"/>
          <w:marTop w:val="0"/>
          <w:marBottom w:val="0"/>
          <w:divBdr>
            <w:top w:val="none" w:sz="0" w:space="0" w:color="auto"/>
            <w:left w:val="none" w:sz="0" w:space="0" w:color="auto"/>
            <w:bottom w:val="none" w:sz="0" w:space="0" w:color="auto"/>
            <w:right w:val="none" w:sz="0" w:space="0" w:color="auto"/>
          </w:divBdr>
        </w:div>
        <w:div w:id="1847480459">
          <w:marLeft w:val="0"/>
          <w:marRight w:val="0"/>
          <w:marTop w:val="0"/>
          <w:marBottom w:val="0"/>
          <w:divBdr>
            <w:top w:val="none" w:sz="0" w:space="0" w:color="auto"/>
            <w:left w:val="none" w:sz="0" w:space="0" w:color="auto"/>
            <w:bottom w:val="none" w:sz="0" w:space="0" w:color="auto"/>
            <w:right w:val="none" w:sz="0" w:space="0" w:color="auto"/>
          </w:divBdr>
        </w:div>
      </w:divsChild>
    </w:div>
    <w:div w:id="40790589">
      <w:bodyDiv w:val="1"/>
      <w:marLeft w:val="0"/>
      <w:marRight w:val="0"/>
      <w:marTop w:val="0"/>
      <w:marBottom w:val="0"/>
      <w:divBdr>
        <w:top w:val="none" w:sz="0" w:space="0" w:color="auto"/>
        <w:left w:val="none" w:sz="0" w:space="0" w:color="auto"/>
        <w:bottom w:val="none" w:sz="0" w:space="0" w:color="auto"/>
        <w:right w:val="none" w:sz="0" w:space="0" w:color="auto"/>
      </w:divBdr>
    </w:div>
    <w:div w:id="67113614">
      <w:bodyDiv w:val="1"/>
      <w:marLeft w:val="0"/>
      <w:marRight w:val="0"/>
      <w:marTop w:val="0"/>
      <w:marBottom w:val="0"/>
      <w:divBdr>
        <w:top w:val="none" w:sz="0" w:space="0" w:color="auto"/>
        <w:left w:val="none" w:sz="0" w:space="0" w:color="auto"/>
        <w:bottom w:val="none" w:sz="0" w:space="0" w:color="auto"/>
        <w:right w:val="none" w:sz="0" w:space="0" w:color="auto"/>
      </w:divBdr>
    </w:div>
    <w:div w:id="215698646">
      <w:bodyDiv w:val="1"/>
      <w:marLeft w:val="0"/>
      <w:marRight w:val="0"/>
      <w:marTop w:val="0"/>
      <w:marBottom w:val="0"/>
      <w:divBdr>
        <w:top w:val="none" w:sz="0" w:space="0" w:color="auto"/>
        <w:left w:val="none" w:sz="0" w:space="0" w:color="auto"/>
        <w:bottom w:val="none" w:sz="0" w:space="0" w:color="auto"/>
        <w:right w:val="none" w:sz="0" w:space="0" w:color="auto"/>
      </w:divBdr>
    </w:div>
    <w:div w:id="250745515">
      <w:bodyDiv w:val="1"/>
      <w:marLeft w:val="0"/>
      <w:marRight w:val="0"/>
      <w:marTop w:val="0"/>
      <w:marBottom w:val="0"/>
      <w:divBdr>
        <w:top w:val="none" w:sz="0" w:space="0" w:color="auto"/>
        <w:left w:val="none" w:sz="0" w:space="0" w:color="auto"/>
        <w:bottom w:val="none" w:sz="0" w:space="0" w:color="auto"/>
        <w:right w:val="none" w:sz="0" w:space="0" w:color="auto"/>
      </w:divBdr>
    </w:div>
    <w:div w:id="320620982">
      <w:bodyDiv w:val="1"/>
      <w:marLeft w:val="0"/>
      <w:marRight w:val="0"/>
      <w:marTop w:val="0"/>
      <w:marBottom w:val="0"/>
      <w:divBdr>
        <w:top w:val="none" w:sz="0" w:space="0" w:color="auto"/>
        <w:left w:val="none" w:sz="0" w:space="0" w:color="auto"/>
        <w:bottom w:val="none" w:sz="0" w:space="0" w:color="auto"/>
        <w:right w:val="none" w:sz="0" w:space="0" w:color="auto"/>
      </w:divBdr>
    </w:div>
    <w:div w:id="327289836">
      <w:bodyDiv w:val="1"/>
      <w:marLeft w:val="0"/>
      <w:marRight w:val="0"/>
      <w:marTop w:val="0"/>
      <w:marBottom w:val="0"/>
      <w:divBdr>
        <w:top w:val="none" w:sz="0" w:space="0" w:color="auto"/>
        <w:left w:val="none" w:sz="0" w:space="0" w:color="auto"/>
        <w:bottom w:val="none" w:sz="0" w:space="0" w:color="auto"/>
        <w:right w:val="none" w:sz="0" w:space="0" w:color="auto"/>
      </w:divBdr>
    </w:div>
    <w:div w:id="337315219">
      <w:bodyDiv w:val="1"/>
      <w:marLeft w:val="0"/>
      <w:marRight w:val="0"/>
      <w:marTop w:val="0"/>
      <w:marBottom w:val="0"/>
      <w:divBdr>
        <w:top w:val="none" w:sz="0" w:space="0" w:color="auto"/>
        <w:left w:val="none" w:sz="0" w:space="0" w:color="auto"/>
        <w:bottom w:val="none" w:sz="0" w:space="0" w:color="auto"/>
        <w:right w:val="none" w:sz="0" w:space="0" w:color="auto"/>
      </w:divBdr>
    </w:div>
    <w:div w:id="340398711">
      <w:bodyDiv w:val="1"/>
      <w:marLeft w:val="0"/>
      <w:marRight w:val="0"/>
      <w:marTop w:val="0"/>
      <w:marBottom w:val="0"/>
      <w:divBdr>
        <w:top w:val="none" w:sz="0" w:space="0" w:color="auto"/>
        <w:left w:val="none" w:sz="0" w:space="0" w:color="auto"/>
        <w:bottom w:val="none" w:sz="0" w:space="0" w:color="auto"/>
        <w:right w:val="none" w:sz="0" w:space="0" w:color="auto"/>
      </w:divBdr>
    </w:div>
    <w:div w:id="416366596">
      <w:bodyDiv w:val="1"/>
      <w:marLeft w:val="0"/>
      <w:marRight w:val="0"/>
      <w:marTop w:val="0"/>
      <w:marBottom w:val="0"/>
      <w:divBdr>
        <w:top w:val="none" w:sz="0" w:space="0" w:color="auto"/>
        <w:left w:val="none" w:sz="0" w:space="0" w:color="auto"/>
        <w:bottom w:val="none" w:sz="0" w:space="0" w:color="auto"/>
        <w:right w:val="none" w:sz="0" w:space="0" w:color="auto"/>
      </w:divBdr>
      <w:divsChild>
        <w:div w:id="1778715282">
          <w:marLeft w:val="0"/>
          <w:marRight w:val="0"/>
          <w:marTop w:val="0"/>
          <w:marBottom w:val="0"/>
          <w:divBdr>
            <w:top w:val="none" w:sz="0" w:space="0" w:color="auto"/>
            <w:left w:val="none" w:sz="0" w:space="0" w:color="auto"/>
            <w:bottom w:val="none" w:sz="0" w:space="0" w:color="auto"/>
            <w:right w:val="none" w:sz="0" w:space="0" w:color="auto"/>
          </w:divBdr>
        </w:div>
      </w:divsChild>
    </w:div>
    <w:div w:id="422722748">
      <w:bodyDiv w:val="1"/>
      <w:marLeft w:val="0"/>
      <w:marRight w:val="0"/>
      <w:marTop w:val="0"/>
      <w:marBottom w:val="0"/>
      <w:divBdr>
        <w:top w:val="none" w:sz="0" w:space="0" w:color="auto"/>
        <w:left w:val="none" w:sz="0" w:space="0" w:color="auto"/>
        <w:bottom w:val="none" w:sz="0" w:space="0" w:color="auto"/>
        <w:right w:val="none" w:sz="0" w:space="0" w:color="auto"/>
      </w:divBdr>
    </w:div>
    <w:div w:id="491333630">
      <w:bodyDiv w:val="1"/>
      <w:marLeft w:val="0"/>
      <w:marRight w:val="0"/>
      <w:marTop w:val="0"/>
      <w:marBottom w:val="0"/>
      <w:divBdr>
        <w:top w:val="none" w:sz="0" w:space="0" w:color="auto"/>
        <w:left w:val="none" w:sz="0" w:space="0" w:color="auto"/>
        <w:bottom w:val="none" w:sz="0" w:space="0" w:color="auto"/>
        <w:right w:val="none" w:sz="0" w:space="0" w:color="auto"/>
      </w:divBdr>
    </w:div>
    <w:div w:id="500775195">
      <w:bodyDiv w:val="1"/>
      <w:marLeft w:val="0"/>
      <w:marRight w:val="0"/>
      <w:marTop w:val="0"/>
      <w:marBottom w:val="0"/>
      <w:divBdr>
        <w:top w:val="none" w:sz="0" w:space="0" w:color="auto"/>
        <w:left w:val="none" w:sz="0" w:space="0" w:color="auto"/>
        <w:bottom w:val="none" w:sz="0" w:space="0" w:color="auto"/>
        <w:right w:val="none" w:sz="0" w:space="0" w:color="auto"/>
      </w:divBdr>
    </w:div>
    <w:div w:id="518784866">
      <w:bodyDiv w:val="1"/>
      <w:marLeft w:val="0"/>
      <w:marRight w:val="0"/>
      <w:marTop w:val="0"/>
      <w:marBottom w:val="0"/>
      <w:divBdr>
        <w:top w:val="none" w:sz="0" w:space="0" w:color="auto"/>
        <w:left w:val="none" w:sz="0" w:space="0" w:color="auto"/>
        <w:bottom w:val="none" w:sz="0" w:space="0" w:color="auto"/>
        <w:right w:val="none" w:sz="0" w:space="0" w:color="auto"/>
      </w:divBdr>
    </w:div>
    <w:div w:id="562763386">
      <w:bodyDiv w:val="1"/>
      <w:marLeft w:val="0"/>
      <w:marRight w:val="0"/>
      <w:marTop w:val="0"/>
      <w:marBottom w:val="0"/>
      <w:divBdr>
        <w:top w:val="none" w:sz="0" w:space="0" w:color="auto"/>
        <w:left w:val="none" w:sz="0" w:space="0" w:color="auto"/>
        <w:bottom w:val="none" w:sz="0" w:space="0" w:color="auto"/>
        <w:right w:val="none" w:sz="0" w:space="0" w:color="auto"/>
      </w:divBdr>
    </w:div>
    <w:div w:id="740950884">
      <w:bodyDiv w:val="1"/>
      <w:marLeft w:val="0"/>
      <w:marRight w:val="0"/>
      <w:marTop w:val="0"/>
      <w:marBottom w:val="0"/>
      <w:divBdr>
        <w:top w:val="none" w:sz="0" w:space="0" w:color="auto"/>
        <w:left w:val="none" w:sz="0" w:space="0" w:color="auto"/>
        <w:bottom w:val="none" w:sz="0" w:space="0" w:color="auto"/>
        <w:right w:val="none" w:sz="0" w:space="0" w:color="auto"/>
      </w:divBdr>
    </w:div>
    <w:div w:id="809252678">
      <w:bodyDiv w:val="1"/>
      <w:marLeft w:val="0"/>
      <w:marRight w:val="0"/>
      <w:marTop w:val="0"/>
      <w:marBottom w:val="0"/>
      <w:divBdr>
        <w:top w:val="none" w:sz="0" w:space="0" w:color="auto"/>
        <w:left w:val="none" w:sz="0" w:space="0" w:color="auto"/>
        <w:bottom w:val="none" w:sz="0" w:space="0" w:color="auto"/>
        <w:right w:val="none" w:sz="0" w:space="0" w:color="auto"/>
      </w:divBdr>
      <w:divsChild>
        <w:div w:id="243035869">
          <w:marLeft w:val="0"/>
          <w:marRight w:val="0"/>
          <w:marTop w:val="0"/>
          <w:marBottom w:val="0"/>
          <w:divBdr>
            <w:top w:val="none" w:sz="0" w:space="0" w:color="auto"/>
            <w:left w:val="none" w:sz="0" w:space="0" w:color="auto"/>
            <w:bottom w:val="none" w:sz="0" w:space="0" w:color="auto"/>
            <w:right w:val="none" w:sz="0" w:space="0" w:color="auto"/>
          </w:divBdr>
        </w:div>
      </w:divsChild>
    </w:div>
    <w:div w:id="832448872">
      <w:bodyDiv w:val="1"/>
      <w:marLeft w:val="0"/>
      <w:marRight w:val="0"/>
      <w:marTop w:val="0"/>
      <w:marBottom w:val="0"/>
      <w:divBdr>
        <w:top w:val="none" w:sz="0" w:space="0" w:color="auto"/>
        <w:left w:val="none" w:sz="0" w:space="0" w:color="auto"/>
        <w:bottom w:val="none" w:sz="0" w:space="0" w:color="auto"/>
        <w:right w:val="none" w:sz="0" w:space="0" w:color="auto"/>
      </w:divBdr>
    </w:div>
    <w:div w:id="861237278">
      <w:bodyDiv w:val="1"/>
      <w:marLeft w:val="0"/>
      <w:marRight w:val="0"/>
      <w:marTop w:val="0"/>
      <w:marBottom w:val="0"/>
      <w:divBdr>
        <w:top w:val="none" w:sz="0" w:space="0" w:color="auto"/>
        <w:left w:val="none" w:sz="0" w:space="0" w:color="auto"/>
        <w:bottom w:val="none" w:sz="0" w:space="0" w:color="auto"/>
        <w:right w:val="none" w:sz="0" w:space="0" w:color="auto"/>
      </w:divBdr>
    </w:div>
    <w:div w:id="905072161">
      <w:bodyDiv w:val="1"/>
      <w:marLeft w:val="0"/>
      <w:marRight w:val="0"/>
      <w:marTop w:val="0"/>
      <w:marBottom w:val="0"/>
      <w:divBdr>
        <w:top w:val="none" w:sz="0" w:space="0" w:color="auto"/>
        <w:left w:val="none" w:sz="0" w:space="0" w:color="auto"/>
        <w:bottom w:val="none" w:sz="0" w:space="0" w:color="auto"/>
        <w:right w:val="none" w:sz="0" w:space="0" w:color="auto"/>
      </w:divBdr>
      <w:divsChild>
        <w:div w:id="452477871">
          <w:marLeft w:val="0"/>
          <w:marRight w:val="0"/>
          <w:marTop w:val="0"/>
          <w:marBottom w:val="0"/>
          <w:divBdr>
            <w:top w:val="none" w:sz="0" w:space="0" w:color="auto"/>
            <w:left w:val="none" w:sz="0" w:space="0" w:color="auto"/>
            <w:bottom w:val="none" w:sz="0" w:space="0" w:color="auto"/>
            <w:right w:val="none" w:sz="0" w:space="0" w:color="auto"/>
          </w:divBdr>
        </w:div>
      </w:divsChild>
    </w:div>
    <w:div w:id="939946686">
      <w:bodyDiv w:val="1"/>
      <w:marLeft w:val="0"/>
      <w:marRight w:val="0"/>
      <w:marTop w:val="0"/>
      <w:marBottom w:val="0"/>
      <w:divBdr>
        <w:top w:val="none" w:sz="0" w:space="0" w:color="auto"/>
        <w:left w:val="none" w:sz="0" w:space="0" w:color="auto"/>
        <w:bottom w:val="none" w:sz="0" w:space="0" w:color="auto"/>
        <w:right w:val="none" w:sz="0" w:space="0" w:color="auto"/>
      </w:divBdr>
    </w:div>
    <w:div w:id="987787849">
      <w:bodyDiv w:val="1"/>
      <w:marLeft w:val="0"/>
      <w:marRight w:val="0"/>
      <w:marTop w:val="0"/>
      <w:marBottom w:val="0"/>
      <w:divBdr>
        <w:top w:val="none" w:sz="0" w:space="0" w:color="auto"/>
        <w:left w:val="none" w:sz="0" w:space="0" w:color="auto"/>
        <w:bottom w:val="none" w:sz="0" w:space="0" w:color="auto"/>
        <w:right w:val="none" w:sz="0" w:space="0" w:color="auto"/>
      </w:divBdr>
    </w:div>
    <w:div w:id="1000541474">
      <w:bodyDiv w:val="1"/>
      <w:marLeft w:val="0"/>
      <w:marRight w:val="0"/>
      <w:marTop w:val="0"/>
      <w:marBottom w:val="0"/>
      <w:divBdr>
        <w:top w:val="none" w:sz="0" w:space="0" w:color="auto"/>
        <w:left w:val="none" w:sz="0" w:space="0" w:color="auto"/>
        <w:bottom w:val="none" w:sz="0" w:space="0" w:color="auto"/>
        <w:right w:val="none" w:sz="0" w:space="0" w:color="auto"/>
      </w:divBdr>
    </w:div>
    <w:div w:id="1065222733">
      <w:bodyDiv w:val="1"/>
      <w:marLeft w:val="0"/>
      <w:marRight w:val="0"/>
      <w:marTop w:val="0"/>
      <w:marBottom w:val="0"/>
      <w:divBdr>
        <w:top w:val="none" w:sz="0" w:space="0" w:color="auto"/>
        <w:left w:val="none" w:sz="0" w:space="0" w:color="auto"/>
        <w:bottom w:val="none" w:sz="0" w:space="0" w:color="auto"/>
        <w:right w:val="none" w:sz="0" w:space="0" w:color="auto"/>
      </w:divBdr>
    </w:div>
    <w:div w:id="1120562862">
      <w:bodyDiv w:val="1"/>
      <w:marLeft w:val="0"/>
      <w:marRight w:val="0"/>
      <w:marTop w:val="0"/>
      <w:marBottom w:val="0"/>
      <w:divBdr>
        <w:top w:val="none" w:sz="0" w:space="0" w:color="auto"/>
        <w:left w:val="none" w:sz="0" w:space="0" w:color="auto"/>
        <w:bottom w:val="none" w:sz="0" w:space="0" w:color="auto"/>
        <w:right w:val="none" w:sz="0" w:space="0" w:color="auto"/>
      </w:divBdr>
    </w:div>
    <w:div w:id="1162820890">
      <w:bodyDiv w:val="1"/>
      <w:marLeft w:val="0"/>
      <w:marRight w:val="0"/>
      <w:marTop w:val="0"/>
      <w:marBottom w:val="0"/>
      <w:divBdr>
        <w:top w:val="none" w:sz="0" w:space="0" w:color="auto"/>
        <w:left w:val="none" w:sz="0" w:space="0" w:color="auto"/>
        <w:bottom w:val="none" w:sz="0" w:space="0" w:color="auto"/>
        <w:right w:val="none" w:sz="0" w:space="0" w:color="auto"/>
      </w:divBdr>
    </w:div>
    <w:div w:id="1178469052">
      <w:bodyDiv w:val="1"/>
      <w:marLeft w:val="0"/>
      <w:marRight w:val="0"/>
      <w:marTop w:val="0"/>
      <w:marBottom w:val="0"/>
      <w:divBdr>
        <w:top w:val="none" w:sz="0" w:space="0" w:color="auto"/>
        <w:left w:val="none" w:sz="0" w:space="0" w:color="auto"/>
        <w:bottom w:val="none" w:sz="0" w:space="0" w:color="auto"/>
        <w:right w:val="none" w:sz="0" w:space="0" w:color="auto"/>
      </w:divBdr>
    </w:div>
    <w:div w:id="1219634719">
      <w:bodyDiv w:val="1"/>
      <w:marLeft w:val="0"/>
      <w:marRight w:val="0"/>
      <w:marTop w:val="0"/>
      <w:marBottom w:val="0"/>
      <w:divBdr>
        <w:top w:val="none" w:sz="0" w:space="0" w:color="auto"/>
        <w:left w:val="none" w:sz="0" w:space="0" w:color="auto"/>
        <w:bottom w:val="none" w:sz="0" w:space="0" w:color="auto"/>
        <w:right w:val="none" w:sz="0" w:space="0" w:color="auto"/>
      </w:divBdr>
    </w:div>
    <w:div w:id="1362894766">
      <w:bodyDiv w:val="1"/>
      <w:marLeft w:val="0"/>
      <w:marRight w:val="0"/>
      <w:marTop w:val="0"/>
      <w:marBottom w:val="0"/>
      <w:divBdr>
        <w:top w:val="none" w:sz="0" w:space="0" w:color="auto"/>
        <w:left w:val="none" w:sz="0" w:space="0" w:color="auto"/>
        <w:bottom w:val="none" w:sz="0" w:space="0" w:color="auto"/>
        <w:right w:val="none" w:sz="0" w:space="0" w:color="auto"/>
      </w:divBdr>
    </w:div>
    <w:div w:id="1462069054">
      <w:bodyDiv w:val="1"/>
      <w:marLeft w:val="0"/>
      <w:marRight w:val="0"/>
      <w:marTop w:val="0"/>
      <w:marBottom w:val="0"/>
      <w:divBdr>
        <w:top w:val="none" w:sz="0" w:space="0" w:color="auto"/>
        <w:left w:val="none" w:sz="0" w:space="0" w:color="auto"/>
        <w:bottom w:val="none" w:sz="0" w:space="0" w:color="auto"/>
        <w:right w:val="none" w:sz="0" w:space="0" w:color="auto"/>
      </w:divBdr>
    </w:div>
    <w:div w:id="1469467795">
      <w:bodyDiv w:val="1"/>
      <w:marLeft w:val="0"/>
      <w:marRight w:val="0"/>
      <w:marTop w:val="0"/>
      <w:marBottom w:val="0"/>
      <w:divBdr>
        <w:top w:val="none" w:sz="0" w:space="0" w:color="auto"/>
        <w:left w:val="none" w:sz="0" w:space="0" w:color="auto"/>
        <w:bottom w:val="none" w:sz="0" w:space="0" w:color="auto"/>
        <w:right w:val="none" w:sz="0" w:space="0" w:color="auto"/>
      </w:divBdr>
    </w:div>
    <w:div w:id="1550190038">
      <w:bodyDiv w:val="1"/>
      <w:marLeft w:val="0"/>
      <w:marRight w:val="0"/>
      <w:marTop w:val="0"/>
      <w:marBottom w:val="0"/>
      <w:divBdr>
        <w:top w:val="none" w:sz="0" w:space="0" w:color="auto"/>
        <w:left w:val="none" w:sz="0" w:space="0" w:color="auto"/>
        <w:bottom w:val="none" w:sz="0" w:space="0" w:color="auto"/>
        <w:right w:val="none" w:sz="0" w:space="0" w:color="auto"/>
      </w:divBdr>
    </w:div>
    <w:div w:id="1707948604">
      <w:bodyDiv w:val="1"/>
      <w:marLeft w:val="0"/>
      <w:marRight w:val="0"/>
      <w:marTop w:val="0"/>
      <w:marBottom w:val="0"/>
      <w:divBdr>
        <w:top w:val="none" w:sz="0" w:space="0" w:color="auto"/>
        <w:left w:val="none" w:sz="0" w:space="0" w:color="auto"/>
        <w:bottom w:val="none" w:sz="0" w:space="0" w:color="auto"/>
        <w:right w:val="none" w:sz="0" w:space="0" w:color="auto"/>
      </w:divBdr>
    </w:div>
    <w:div w:id="1729720812">
      <w:bodyDiv w:val="1"/>
      <w:marLeft w:val="0"/>
      <w:marRight w:val="0"/>
      <w:marTop w:val="0"/>
      <w:marBottom w:val="0"/>
      <w:divBdr>
        <w:top w:val="none" w:sz="0" w:space="0" w:color="auto"/>
        <w:left w:val="none" w:sz="0" w:space="0" w:color="auto"/>
        <w:bottom w:val="none" w:sz="0" w:space="0" w:color="auto"/>
        <w:right w:val="none" w:sz="0" w:space="0" w:color="auto"/>
      </w:divBdr>
    </w:div>
    <w:div w:id="1830634165">
      <w:bodyDiv w:val="1"/>
      <w:marLeft w:val="0"/>
      <w:marRight w:val="0"/>
      <w:marTop w:val="0"/>
      <w:marBottom w:val="0"/>
      <w:divBdr>
        <w:top w:val="none" w:sz="0" w:space="0" w:color="auto"/>
        <w:left w:val="none" w:sz="0" w:space="0" w:color="auto"/>
        <w:bottom w:val="none" w:sz="0" w:space="0" w:color="auto"/>
        <w:right w:val="none" w:sz="0" w:space="0" w:color="auto"/>
      </w:divBdr>
    </w:div>
    <w:div w:id="1841119626">
      <w:bodyDiv w:val="1"/>
      <w:marLeft w:val="0"/>
      <w:marRight w:val="0"/>
      <w:marTop w:val="0"/>
      <w:marBottom w:val="0"/>
      <w:divBdr>
        <w:top w:val="none" w:sz="0" w:space="0" w:color="auto"/>
        <w:left w:val="none" w:sz="0" w:space="0" w:color="auto"/>
        <w:bottom w:val="none" w:sz="0" w:space="0" w:color="auto"/>
        <w:right w:val="none" w:sz="0" w:space="0" w:color="auto"/>
      </w:divBdr>
    </w:div>
    <w:div w:id="1864050939">
      <w:bodyDiv w:val="1"/>
      <w:marLeft w:val="0"/>
      <w:marRight w:val="0"/>
      <w:marTop w:val="0"/>
      <w:marBottom w:val="0"/>
      <w:divBdr>
        <w:top w:val="none" w:sz="0" w:space="0" w:color="auto"/>
        <w:left w:val="none" w:sz="0" w:space="0" w:color="auto"/>
        <w:bottom w:val="none" w:sz="0" w:space="0" w:color="auto"/>
        <w:right w:val="none" w:sz="0" w:space="0" w:color="auto"/>
      </w:divBdr>
    </w:div>
    <w:div w:id="1950382689">
      <w:bodyDiv w:val="1"/>
      <w:marLeft w:val="0"/>
      <w:marRight w:val="0"/>
      <w:marTop w:val="0"/>
      <w:marBottom w:val="0"/>
      <w:divBdr>
        <w:top w:val="none" w:sz="0" w:space="0" w:color="auto"/>
        <w:left w:val="none" w:sz="0" w:space="0" w:color="auto"/>
        <w:bottom w:val="none" w:sz="0" w:space="0" w:color="auto"/>
        <w:right w:val="none" w:sz="0" w:space="0" w:color="auto"/>
      </w:divBdr>
    </w:div>
    <w:div w:id="1983077515">
      <w:bodyDiv w:val="1"/>
      <w:marLeft w:val="0"/>
      <w:marRight w:val="0"/>
      <w:marTop w:val="0"/>
      <w:marBottom w:val="0"/>
      <w:divBdr>
        <w:top w:val="none" w:sz="0" w:space="0" w:color="auto"/>
        <w:left w:val="none" w:sz="0" w:space="0" w:color="auto"/>
        <w:bottom w:val="none" w:sz="0" w:space="0" w:color="auto"/>
        <w:right w:val="none" w:sz="0" w:space="0" w:color="auto"/>
      </w:divBdr>
    </w:div>
    <w:div w:id="2102098546">
      <w:bodyDiv w:val="1"/>
      <w:marLeft w:val="0"/>
      <w:marRight w:val="0"/>
      <w:marTop w:val="0"/>
      <w:marBottom w:val="0"/>
      <w:divBdr>
        <w:top w:val="none" w:sz="0" w:space="0" w:color="auto"/>
        <w:left w:val="none" w:sz="0" w:space="0" w:color="auto"/>
        <w:bottom w:val="none" w:sz="0" w:space="0" w:color="auto"/>
        <w:right w:val="none" w:sz="0" w:space="0" w:color="auto"/>
      </w:divBdr>
    </w:div>
    <w:div w:id="2120250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1.jpe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C46DFE-FE9A-4E42-AE6C-6DC2BF2E3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请按照本表背面“填表注意事项”正确填写本表各栏</vt:lpstr>
    </vt:vector>
  </TitlesOfParts>
  <Company>sipo</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auto</dc:creator>
  <cp:lastModifiedBy>Bruce Li</cp:lastModifiedBy>
  <cp:revision>6</cp:revision>
  <cp:lastPrinted>2009-09-17T08:09:00Z</cp:lastPrinted>
  <dcterms:created xsi:type="dcterms:W3CDTF">2021-05-17T06:53:00Z</dcterms:created>
  <dcterms:modified xsi:type="dcterms:W3CDTF">2021-05-17T07:21:00Z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